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A5A30" w14:textId="77777777" w:rsidR="00812375" w:rsidRDefault="00812375" w:rsidP="00DA36B0">
      <w:pPr>
        <w:autoSpaceDE w:val="0"/>
        <w:autoSpaceDN w:val="0"/>
        <w:adjustRightInd w:val="0"/>
        <w:spacing w:line="120" w:lineRule="atLeast"/>
        <w:jc w:val="center"/>
        <w:rPr>
          <w:rFonts w:ascii="Times" w:hAnsi="Times" w:cs="Times"/>
          <w:b/>
          <w:bCs/>
          <w:color w:val="000000"/>
          <w:sz w:val="36"/>
          <w:szCs w:val="36"/>
        </w:rPr>
      </w:pPr>
      <w:r>
        <w:rPr>
          <w:rFonts w:ascii="Times" w:hAnsi="Times" w:cs="Times"/>
          <w:b/>
          <w:bCs/>
          <w:color w:val="000000"/>
          <w:sz w:val="36"/>
          <w:szCs w:val="36"/>
        </w:rPr>
        <w:t>COMS</w:t>
      </w:r>
      <w:r w:rsidRPr="0043162F">
        <w:rPr>
          <w:rFonts w:ascii="Times" w:hAnsi="Times" w:cs="Times"/>
          <w:b/>
          <w:bCs/>
          <w:color w:val="000000"/>
          <w:sz w:val="36"/>
          <w:szCs w:val="36"/>
        </w:rPr>
        <w:t>4111-Introduction to Databases</w:t>
      </w:r>
    </w:p>
    <w:p w14:paraId="51B2BD80" w14:textId="3A038E6A" w:rsidR="00812375" w:rsidRDefault="00812375" w:rsidP="00DA36B0">
      <w:pPr>
        <w:autoSpaceDE w:val="0"/>
        <w:autoSpaceDN w:val="0"/>
        <w:adjustRightInd w:val="0"/>
        <w:spacing w:line="120" w:lineRule="atLeast"/>
        <w:jc w:val="center"/>
        <w:rPr>
          <w:rFonts w:ascii="Times" w:hAnsi="Times" w:cs="Times"/>
          <w:b/>
          <w:bCs/>
          <w:color w:val="000000"/>
          <w:sz w:val="36"/>
          <w:szCs w:val="36"/>
        </w:rPr>
      </w:pPr>
      <w:r w:rsidRPr="0043162F">
        <w:rPr>
          <w:rFonts w:ascii="Times" w:hAnsi="Times" w:cs="Times"/>
          <w:b/>
          <w:bCs/>
          <w:color w:val="000000"/>
          <w:sz w:val="36"/>
          <w:szCs w:val="36"/>
        </w:rPr>
        <w:t>Project 1, Part 1</w:t>
      </w:r>
    </w:p>
    <w:p w14:paraId="511CBE13" w14:textId="23B82FC9" w:rsidR="00812375" w:rsidRPr="0043162F" w:rsidRDefault="00812375" w:rsidP="00DA36B0">
      <w:pPr>
        <w:autoSpaceDE w:val="0"/>
        <w:autoSpaceDN w:val="0"/>
        <w:adjustRightInd w:val="0"/>
        <w:spacing w:line="120" w:lineRule="atLeast"/>
        <w:jc w:val="center"/>
        <w:rPr>
          <w:rFonts w:ascii="Times" w:hAnsi="Times" w:cs="Times"/>
          <w:bCs/>
          <w:color w:val="000000"/>
          <w:sz w:val="36"/>
          <w:szCs w:val="36"/>
        </w:rPr>
      </w:pPr>
      <w:proofErr w:type="spellStart"/>
      <w:r>
        <w:rPr>
          <w:rFonts w:ascii="Times" w:hAnsi="Times" w:cs="Times" w:hint="eastAsia"/>
          <w:bCs/>
          <w:color w:val="000000"/>
          <w:sz w:val="36"/>
          <w:szCs w:val="36"/>
        </w:rPr>
        <w:t>Xiyan</w:t>
      </w:r>
      <w:proofErr w:type="spellEnd"/>
      <w:r w:rsidR="00DA36B0">
        <w:rPr>
          <w:rFonts w:ascii="Times" w:hAnsi="Times" w:cs="Times"/>
          <w:bCs/>
          <w:color w:val="000000"/>
          <w:sz w:val="36"/>
          <w:szCs w:val="36"/>
        </w:rPr>
        <w:t xml:space="preserve"> Liu (xl2672)</w:t>
      </w:r>
    </w:p>
    <w:p w14:paraId="56B4D24A" w14:textId="71F2F500" w:rsidR="00812375" w:rsidRDefault="00812375" w:rsidP="00DA36B0">
      <w:pPr>
        <w:autoSpaceDE w:val="0"/>
        <w:autoSpaceDN w:val="0"/>
        <w:adjustRightInd w:val="0"/>
        <w:spacing w:line="120" w:lineRule="atLeast"/>
        <w:jc w:val="center"/>
        <w:rPr>
          <w:rFonts w:ascii="Times" w:hAnsi="Times" w:cs="Times"/>
          <w:bCs/>
          <w:color w:val="000000"/>
          <w:sz w:val="36"/>
          <w:szCs w:val="36"/>
        </w:rPr>
      </w:pPr>
      <w:r w:rsidRPr="0043162F">
        <w:rPr>
          <w:rFonts w:ascii="Times" w:hAnsi="Times" w:cs="Times" w:hint="eastAsia"/>
          <w:bCs/>
          <w:color w:val="000000"/>
          <w:sz w:val="36"/>
          <w:szCs w:val="36"/>
        </w:rPr>
        <w:t>Jun Hu</w:t>
      </w:r>
      <w:r w:rsidR="00DA36B0">
        <w:rPr>
          <w:rFonts w:ascii="Times" w:hAnsi="Times" w:cs="Times"/>
          <w:bCs/>
          <w:color w:val="000000"/>
          <w:sz w:val="36"/>
          <w:szCs w:val="36"/>
        </w:rPr>
        <w:t xml:space="preserve"> </w:t>
      </w:r>
      <w:r w:rsidR="00DA36B0">
        <w:rPr>
          <w:rFonts w:ascii="Times" w:hAnsi="Times" w:cs="Times" w:hint="eastAsia"/>
          <w:bCs/>
          <w:color w:val="000000"/>
          <w:sz w:val="36"/>
          <w:szCs w:val="36"/>
        </w:rPr>
        <w:t>(</w:t>
      </w:r>
      <w:r>
        <w:rPr>
          <w:rFonts w:ascii="Times" w:hAnsi="Times" w:cs="Times"/>
          <w:bCs/>
          <w:color w:val="000000"/>
          <w:sz w:val="36"/>
          <w:szCs w:val="36"/>
        </w:rPr>
        <w:t>jh3846</w:t>
      </w:r>
      <w:r w:rsidR="00DA36B0">
        <w:rPr>
          <w:rFonts w:ascii="Times" w:hAnsi="Times" w:cs="Times"/>
          <w:bCs/>
          <w:color w:val="000000"/>
          <w:sz w:val="36"/>
          <w:szCs w:val="36"/>
        </w:rPr>
        <w:t>)</w:t>
      </w:r>
    </w:p>
    <w:p w14:paraId="71F45698" w14:textId="77777777" w:rsidR="00812375" w:rsidRDefault="00812375" w:rsidP="00812375">
      <w:pPr>
        <w:autoSpaceDE w:val="0"/>
        <w:autoSpaceDN w:val="0"/>
        <w:adjustRightInd w:val="0"/>
        <w:spacing w:line="440" w:lineRule="atLeast"/>
        <w:rPr>
          <w:rFonts w:ascii="Times New Roman" w:hAnsi="Times New Roman" w:cs="Times New Roman"/>
          <w:color w:val="000000"/>
          <w:sz w:val="37"/>
          <w:szCs w:val="37"/>
        </w:rPr>
      </w:pPr>
    </w:p>
    <w:p w14:paraId="7050E0C3" w14:textId="77777777" w:rsidR="00766B86" w:rsidRDefault="00766B86" w:rsidP="008D73C8">
      <w:pPr>
        <w:autoSpaceDE w:val="0"/>
        <w:autoSpaceDN w:val="0"/>
        <w:adjustRightInd w:val="0"/>
        <w:rPr>
          <w:ins w:id="0" w:author="Vibrio H" w:date="2017-02-25T15:15:00Z"/>
          <w:rFonts w:ascii="Helvetica Neue" w:hAnsi="Helvetica Neue" w:cs="Helvetica Neue" w:hint="eastAsia"/>
          <w:sz w:val="22"/>
          <w:szCs w:val="22"/>
        </w:rPr>
      </w:pPr>
      <w:proofErr w:type="spellStart"/>
      <w:ins w:id="1" w:author="Vibrio H" w:date="2017-02-25T15:15:00Z">
        <w:r>
          <w:rPr>
            <w:rFonts w:ascii="Helvetica Neue" w:hAnsi="Helvetica Neue" w:cs="Helvetica Neue"/>
            <w:sz w:val="22"/>
            <w:szCs w:val="22"/>
          </w:rPr>
          <w:t>psql</w:t>
        </w:r>
        <w:proofErr w:type="spellEnd"/>
        <w:r>
          <w:rPr>
            <w:rFonts w:ascii="Helvetica Neue" w:hAnsi="Helvetica Neue" w:cs="Helvetica Neue"/>
            <w:sz w:val="22"/>
            <w:szCs w:val="22"/>
          </w:rPr>
          <w:t xml:space="preserve"> -Uxl2672 -h </w:t>
        </w:r>
        <w:r>
          <w:rPr>
            <w:rFonts w:ascii="Helvetica Neue" w:hAnsi="Helvetica Neue" w:cs="Helvetica Neue"/>
            <w:sz w:val="22"/>
            <w:szCs w:val="22"/>
          </w:rPr>
          <w:fldChar w:fldCharType="begin"/>
        </w:r>
        <w:r>
          <w:rPr>
            <w:rFonts w:ascii="Helvetica Neue" w:hAnsi="Helvetica Neue" w:cs="Helvetica Neue"/>
            <w:sz w:val="22"/>
            <w:szCs w:val="22"/>
          </w:rPr>
          <w:instrText>HYPERLINK "104.196.18.7"</w:instrText>
        </w:r>
        <w:r>
          <w:rPr>
            <w:rFonts w:ascii="Helvetica Neue" w:hAnsi="Helvetica Neue" w:cs="Helvetica Neue"/>
            <w:sz w:val="22"/>
            <w:szCs w:val="22"/>
          </w:rPr>
        </w:r>
        <w:r>
          <w:rPr>
            <w:rFonts w:ascii="Helvetica Neue" w:hAnsi="Helvetica Neue" w:cs="Helvetica Neue"/>
            <w:sz w:val="22"/>
            <w:szCs w:val="22"/>
          </w:rPr>
          <w:fldChar w:fldCharType="separate"/>
        </w:r>
        <w:r>
          <w:rPr>
            <w:rFonts w:ascii="Helvetica Neue" w:hAnsi="Helvetica Neue" w:cs="Helvetica Neue"/>
            <w:color w:val="118EFF"/>
            <w:sz w:val="22"/>
            <w:szCs w:val="22"/>
          </w:rPr>
          <w:t>104.196.18.7</w:t>
        </w:r>
        <w:r>
          <w:rPr>
            <w:rFonts w:ascii="Helvetica Neue" w:hAnsi="Helvetica Neue" w:cs="Helvetica Neue"/>
            <w:sz w:val="22"/>
            <w:szCs w:val="22"/>
          </w:rPr>
          <w:fldChar w:fldCharType="end"/>
        </w:r>
        <w:r>
          <w:rPr>
            <w:rFonts w:ascii="Helvetica Neue" w:hAnsi="Helvetica Neue" w:cs="Helvetica Neue"/>
            <w:sz w:val="22"/>
            <w:szCs w:val="22"/>
          </w:rPr>
          <w:t xml:space="preserve"> -d w4111</w:t>
        </w:r>
      </w:ins>
    </w:p>
    <w:p w14:paraId="4136FE21" w14:textId="12663FF8" w:rsidR="00766B86" w:rsidRDefault="002D75CB" w:rsidP="008D73C8">
      <w:pPr>
        <w:autoSpaceDE w:val="0"/>
        <w:autoSpaceDN w:val="0"/>
        <w:adjustRightInd w:val="0"/>
        <w:rPr>
          <w:ins w:id="2" w:author="Vibrio H" w:date="2017-02-25T15:16:00Z"/>
          <w:rFonts w:ascii="Helvetica Neue" w:hAnsi="Helvetica Neue" w:cs="Helvetica Neue" w:hint="eastAsia"/>
          <w:sz w:val="22"/>
          <w:szCs w:val="22"/>
        </w:rPr>
      </w:pPr>
      <w:ins w:id="3" w:author="Vibrio H" w:date="2017-02-25T15:16:00Z">
        <w:r>
          <w:rPr>
            <w:rFonts w:ascii="Helvetica Neue" w:hAnsi="Helvetica Neue" w:cs="Helvetica Neue"/>
            <w:sz w:val="22"/>
            <w:szCs w:val="22"/>
          </w:rPr>
          <w:t>1157</w:t>
        </w:r>
      </w:ins>
    </w:p>
    <w:p w14:paraId="77B0D4DF" w14:textId="77777777" w:rsidR="002D75CB" w:rsidRDefault="002D75CB" w:rsidP="008D73C8">
      <w:pPr>
        <w:autoSpaceDE w:val="0"/>
        <w:autoSpaceDN w:val="0"/>
        <w:adjustRightInd w:val="0"/>
        <w:rPr>
          <w:ins w:id="4" w:author="Vibrio H" w:date="2017-02-25T15:15:00Z"/>
          <w:rFonts w:ascii="Helvetica Neue" w:hAnsi="Helvetica Neue" w:cs="Helvetica Neue" w:hint="eastAsia"/>
          <w:sz w:val="22"/>
          <w:szCs w:val="22"/>
        </w:rPr>
      </w:pPr>
    </w:p>
    <w:p w14:paraId="38DACE22" w14:textId="69CB8EED" w:rsidR="008D73C8" w:rsidRDefault="008D73C8" w:rsidP="008D73C8">
      <w:pPr>
        <w:autoSpaceDE w:val="0"/>
        <w:autoSpaceDN w:val="0"/>
        <w:adjustRightInd w:val="0"/>
        <w:rPr>
          <w:rFonts w:ascii="Times New Roman" w:hAnsi="Times New Roman" w:cs="Times New Roman"/>
          <w:b/>
          <w:color w:val="000000"/>
          <w:sz w:val="32"/>
          <w:szCs w:val="32"/>
        </w:rPr>
      </w:pPr>
      <w:r w:rsidRPr="008D73C8">
        <w:rPr>
          <w:rFonts w:ascii="Times New Roman" w:hAnsi="Times New Roman" w:cs="Times New Roman"/>
          <w:b/>
          <w:color w:val="000000"/>
          <w:sz w:val="32"/>
          <w:szCs w:val="32"/>
        </w:rPr>
        <w:t>Proposal A</w:t>
      </w:r>
      <w:r w:rsidRPr="008D73C8">
        <w:rPr>
          <w:rFonts w:ascii="Times New Roman" w:hAnsi="Times New Roman" w:cs="Times New Roman" w:hint="eastAsia"/>
          <w:b/>
          <w:color w:val="000000"/>
          <w:sz w:val="32"/>
          <w:szCs w:val="32"/>
        </w:rPr>
        <w:t>pproved By: YU GU</w:t>
      </w:r>
    </w:p>
    <w:p w14:paraId="02661D69" w14:textId="77777777" w:rsidR="002F01E6" w:rsidRDefault="002F01E6" w:rsidP="008D73C8">
      <w:pPr>
        <w:autoSpaceDE w:val="0"/>
        <w:autoSpaceDN w:val="0"/>
        <w:adjustRightInd w:val="0"/>
        <w:rPr>
          <w:rFonts w:ascii="Times New Roman" w:hAnsi="Times New Roman" w:cs="Times New Roman"/>
          <w:b/>
          <w:color w:val="000000"/>
          <w:sz w:val="32"/>
          <w:szCs w:val="32"/>
        </w:rPr>
      </w:pPr>
    </w:p>
    <w:p w14:paraId="494A1C9B" w14:textId="3D22CDF6" w:rsidR="00812375" w:rsidRDefault="008D73C8" w:rsidP="00812375">
      <w:pPr>
        <w:autoSpaceDE w:val="0"/>
        <w:autoSpaceDN w:val="0"/>
        <w:adjustRightInd w:val="0"/>
        <w:rPr>
          <w:rFonts w:ascii="Times New Roman" w:hAnsi="Times New Roman" w:cs="Times New Roman"/>
          <w:color w:val="000000"/>
          <w:sz w:val="28"/>
          <w:szCs w:val="28"/>
        </w:rPr>
      </w:pPr>
      <w:r w:rsidRPr="008D73C8">
        <w:rPr>
          <w:rFonts w:ascii="Times New Roman" w:hAnsi="Times New Roman" w:cs="Times New Roman"/>
          <w:b/>
          <w:color w:val="000000"/>
          <w:sz w:val="32"/>
          <w:szCs w:val="32"/>
        </w:rPr>
        <w:t xml:space="preserve">Comments by </w:t>
      </w:r>
      <w:r w:rsidR="00812375" w:rsidRPr="008D73C8">
        <w:rPr>
          <w:rFonts w:ascii="Times New Roman" w:hAnsi="Times New Roman" w:cs="Times New Roman" w:hint="eastAsia"/>
          <w:b/>
          <w:color w:val="000000"/>
          <w:sz w:val="32"/>
          <w:szCs w:val="32"/>
        </w:rPr>
        <w:t>Yu:</w:t>
      </w:r>
    </w:p>
    <w:p w14:paraId="3B383462" w14:textId="77777777" w:rsidR="00812375" w:rsidRPr="0046122C" w:rsidRDefault="00812375" w:rsidP="00812375">
      <w:pPr>
        <w:pStyle w:val="ListParagraph"/>
        <w:widowControl/>
        <w:numPr>
          <w:ilvl w:val="0"/>
          <w:numId w:val="1"/>
        </w:numPr>
        <w:autoSpaceDE w:val="0"/>
        <w:autoSpaceDN w:val="0"/>
        <w:adjustRightInd w:val="0"/>
        <w:ind w:firstLineChars="0"/>
        <w:jc w:val="left"/>
        <w:rPr>
          <w:rFonts w:ascii="Times New Roman" w:hAnsi="Times New Roman" w:cs="Times New Roman"/>
          <w:color w:val="000000"/>
          <w:kern w:val="0"/>
          <w:sz w:val="28"/>
          <w:szCs w:val="28"/>
        </w:rPr>
      </w:pPr>
      <w:r w:rsidRPr="0046122C">
        <w:rPr>
          <w:rFonts w:ascii="Times New Roman" w:hAnsi="Times New Roman" w:cs="Times New Roman" w:hint="eastAsia"/>
          <w:color w:val="000000"/>
          <w:kern w:val="0"/>
          <w:sz w:val="28"/>
          <w:szCs w:val="28"/>
        </w:rPr>
        <w:t>Add constraints to owner</w:t>
      </w:r>
    </w:p>
    <w:p w14:paraId="763E77C7" w14:textId="00ACC1EF" w:rsidR="00812375" w:rsidRDefault="00812375" w:rsidP="00812375">
      <w:pPr>
        <w:pStyle w:val="ListParagraph"/>
        <w:widowControl/>
        <w:numPr>
          <w:ilvl w:val="0"/>
          <w:numId w:val="1"/>
        </w:numPr>
        <w:autoSpaceDE w:val="0"/>
        <w:autoSpaceDN w:val="0"/>
        <w:adjustRightInd w:val="0"/>
        <w:ind w:firstLineChars="0"/>
        <w:jc w:val="left"/>
        <w:rPr>
          <w:rFonts w:ascii="Times New Roman" w:hAnsi="Times New Roman" w:cs="Times New Roman"/>
          <w:color w:val="000000"/>
          <w:kern w:val="0"/>
          <w:sz w:val="28"/>
          <w:szCs w:val="28"/>
        </w:rPr>
      </w:pPr>
      <w:r>
        <w:rPr>
          <w:rFonts w:ascii="Times New Roman" w:hAnsi="Times New Roman" w:cs="Times New Roman" w:hint="eastAsia"/>
          <w:color w:val="000000"/>
          <w:kern w:val="0"/>
          <w:sz w:val="28"/>
          <w:szCs w:val="28"/>
        </w:rPr>
        <w:t>Redraw weak entity &amp;</w:t>
      </w:r>
      <w:r w:rsidR="008D73C8">
        <w:rPr>
          <w:rFonts w:ascii="Times New Roman" w:hAnsi="Times New Roman" w:cs="Times New Roman"/>
          <w:color w:val="000000"/>
          <w:kern w:val="0"/>
          <w:sz w:val="28"/>
          <w:szCs w:val="28"/>
        </w:rPr>
        <w:t xml:space="preserve"> </w:t>
      </w:r>
      <w:r>
        <w:rPr>
          <w:rFonts w:ascii="Times New Roman" w:hAnsi="Times New Roman" w:cs="Times New Roman" w:hint="eastAsia"/>
          <w:color w:val="000000"/>
          <w:kern w:val="0"/>
          <w:sz w:val="28"/>
          <w:szCs w:val="28"/>
        </w:rPr>
        <w:t>relationship</w:t>
      </w:r>
    </w:p>
    <w:p w14:paraId="7B442783" w14:textId="77777777" w:rsidR="008D73C8" w:rsidRDefault="008D73C8" w:rsidP="008D73C8">
      <w:pPr>
        <w:autoSpaceDE w:val="0"/>
        <w:autoSpaceDN w:val="0"/>
        <w:adjustRightInd w:val="0"/>
        <w:rPr>
          <w:rFonts w:ascii="Times New Roman" w:hAnsi="Times New Roman" w:cs="Times New Roman"/>
          <w:color w:val="000000"/>
          <w:sz w:val="28"/>
          <w:szCs w:val="28"/>
        </w:rPr>
      </w:pPr>
    </w:p>
    <w:p w14:paraId="728E53EC" w14:textId="77777777" w:rsidR="008D73C8" w:rsidRPr="008D73C8" w:rsidRDefault="008D73C8" w:rsidP="008D73C8">
      <w:pPr>
        <w:autoSpaceDE w:val="0"/>
        <w:autoSpaceDN w:val="0"/>
        <w:adjustRightInd w:val="0"/>
        <w:rPr>
          <w:rFonts w:ascii="Times New Roman" w:hAnsi="Times New Roman" w:cs="Times New Roman"/>
          <w:b/>
          <w:color w:val="000000"/>
          <w:sz w:val="32"/>
          <w:szCs w:val="32"/>
        </w:rPr>
      </w:pPr>
      <w:r w:rsidRPr="008D73C8">
        <w:rPr>
          <w:rFonts w:ascii="Times New Roman" w:hAnsi="Times New Roman" w:cs="Times New Roman"/>
          <w:b/>
          <w:color w:val="000000"/>
          <w:sz w:val="32"/>
          <w:szCs w:val="32"/>
        </w:rPr>
        <w:t>Our Solutions:</w:t>
      </w:r>
    </w:p>
    <w:p w14:paraId="727A6330" w14:textId="59368144" w:rsidR="008D73C8" w:rsidRPr="008D73C8" w:rsidRDefault="008D73C8" w:rsidP="008D73C8">
      <w:pPr>
        <w:autoSpaceDE w:val="0"/>
        <w:autoSpaceDN w:val="0"/>
        <w:adjustRightInd w:val="0"/>
        <w:rPr>
          <w:rFonts w:ascii="Times New Roman" w:hAnsi="Times New Roman" w:cs="Times New Roman"/>
          <w:color w:val="000000"/>
          <w:sz w:val="28"/>
          <w:szCs w:val="28"/>
        </w:rPr>
      </w:pPr>
      <w:r w:rsidRPr="008D73C8">
        <w:rPr>
          <w:rFonts w:ascii="Helvetica Neue" w:hAnsi="Helvetica Neue" w:cs="Helvetica Neue" w:hint="eastAsia"/>
          <w:sz w:val="26"/>
          <w:szCs w:val="26"/>
        </w:rPr>
        <w:t>F</w:t>
      </w:r>
      <w:r w:rsidRPr="008D73C8">
        <w:rPr>
          <w:rFonts w:ascii="Helvetica Neue" w:hAnsi="Helvetica Neue" w:cs="Helvetica Neue"/>
          <w:sz w:val="26"/>
          <w:szCs w:val="26"/>
        </w:rPr>
        <w:t>ixed all mentioned problems</w:t>
      </w:r>
    </w:p>
    <w:p w14:paraId="322BE2CA" w14:textId="77777777" w:rsidR="00812375" w:rsidRDefault="00812375" w:rsidP="00812375">
      <w:pPr>
        <w:autoSpaceDE w:val="0"/>
        <w:autoSpaceDN w:val="0"/>
        <w:adjustRightInd w:val="0"/>
        <w:rPr>
          <w:rFonts w:ascii="Times New Roman" w:hAnsi="Times New Roman" w:cs="Times New Roman"/>
          <w:color w:val="000000"/>
          <w:sz w:val="28"/>
          <w:szCs w:val="28"/>
        </w:rPr>
      </w:pPr>
    </w:p>
    <w:p w14:paraId="58A837DF" w14:textId="77777777" w:rsidR="00812375" w:rsidRPr="00BD6862" w:rsidRDefault="00812375" w:rsidP="00812375">
      <w:pPr>
        <w:autoSpaceDE w:val="0"/>
        <w:autoSpaceDN w:val="0"/>
        <w:adjustRightInd w:val="0"/>
        <w:spacing w:line="440" w:lineRule="atLeast"/>
        <w:rPr>
          <w:rFonts w:ascii="Times New Roman" w:hAnsi="Times New Roman" w:cs="Times New Roman"/>
          <w:b/>
          <w:color w:val="000000"/>
          <w:sz w:val="32"/>
          <w:szCs w:val="32"/>
        </w:rPr>
      </w:pPr>
      <w:r w:rsidRPr="00BD6862">
        <w:rPr>
          <w:rFonts w:ascii="Times New Roman" w:hAnsi="Times New Roman" w:cs="Times New Roman"/>
          <w:b/>
          <w:color w:val="000000"/>
          <w:sz w:val="32"/>
          <w:szCs w:val="32"/>
        </w:rPr>
        <w:t>Description</w:t>
      </w:r>
    </w:p>
    <w:p w14:paraId="487453B5" w14:textId="77777777" w:rsidR="00812375" w:rsidRDefault="00812375" w:rsidP="00812375">
      <w:pPr>
        <w:autoSpaceDE w:val="0"/>
        <w:autoSpaceDN w:val="0"/>
        <w:adjustRightInd w:val="0"/>
        <w:rPr>
          <w:rFonts w:ascii="Times New Roman" w:hAnsi="Times New Roman" w:cs="Times New Roman"/>
          <w:color w:val="000000"/>
          <w:sz w:val="28"/>
          <w:szCs w:val="28"/>
        </w:rPr>
      </w:pPr>
      <w:r w:rsidRPr="0043162F">
        <w:rPr>
          <w:rFonts w:ascii="Times New Roman" w:hAnsi="Times New Roman" w:cs="Times New Roman"/>
          <w:color w:val="000000"/>
          <w:sz w:val="28"/>
          <w:szCs w:val="28"/>
        </w:rPr>
        <w:t>Property m</w:t>
      </w:r>
      <w:r>
        <w:rPr>
          <w:rFonts w:ascii="Times New Roman" w:hAnsi="Times New Roman" w:cs="Times New Roman"/>
          <w:color w:val="000000"/>
          <w:sz w:val="28"/>
          <w:szCs w:val="28"/>
        </w:rPr>
        <w:t>anagement database is a web-based real estate database that provides information and service for homebuyers, home sellers and real estate agents to exchange property information more efficiently among them. This database stores information about property details, building neighbo</w:t>
      </w:r>
      <w:r>
        <w:rPr>
          <w:rFonts w:ascii="Times New Roman" w:hAnsi="Times New Roman" w:cs="Times New Roman" w:hint="eastAsia"/>
          <w:color w:val="000000"/>
          <w:sz w:val="28"/>
          <w:szCs w:val="28"/>
        </w:rPr>
        <w:t>r</w:t>
      </w:r>
      <w:r>
        <w:rPr>
          <w:rFonts w:ascii="Times New Roman" w:hAnsi="Times New Roman" w:cs="Times New Roman"/>
          <w:color w:val="000000"/>
          <w:sz w:val="28"/>
          <w:szCs w:val="28"/>
        </w:rPr>
        <w:t xml:space="preserve">hood, school, transportation, lists of price, etc. related to property and agents who holds the source of property. </w:t>
      </w:r>
    </w:p>
    <w:p w14:paraId="31BC1D99" w14:textId="77777777" w:rsidR="00812375" w:rsidRDefault="00812375" w:rsidP="00812375">
      <w:pPr>
        <w:autoSpaceDE w:val="0"/>
        <w:autoSpaceDN w:val="0"/>
        <w:adjustRightInd w:val="0"/>
        <w:rPr>
          <w:rFonts w:ascii="Times New Roman" w:hAnsi="Times New Roman" w:cs="Times New Roman"/>
          <w:color w:val="000000"/>
          <w:sz w:val="28"/>
          <w:szCs w:val="28"/>
        </w:rPr>
      </w:pPr>
    </w:p>
    <w:p w14:paraId="18C83E11"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 homebuyer could utilize the database to look for their likely interesting home by zip code, address, price, property type (condo, house, apartment), school district and other specific condition. Real estate agents can widely publicize their listings and get contacted by potential homebuyers. Homeowners can hire the good performance agents depending on their past trading record.</w:t>
      </w:r>
    </w:p>
    <w:p w14:paraId="5501D097"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41AC1675" w14:textId="77777777" w:rsidR="00812375" w:rsidRPr="00CB1347" w:rsidRDefault="00812375" w:rsidP="00812375">
      <w:pPr>
        <w:autoSpaceDE w:val="0"/>
        <w:autoSpaceDN w:val="0"/>
        <w:adjustRightInd w:val="0"/>
        <w:spacing w:line="440" w:lineRule="atLeast"/>
        <w:rPr>
          <w:rFonts w:ascii="Times New Roman" w:hAnsi="Times New Roman" w:cs="Times New Roman"/>
          <w:b/>
          <w:color w:val="000000"/>
          <w:sz w:val="32"/>
          <w:szCs w:val="32"/>
        </w:rPr>
      </w:pPr>
      <w:r w:rsidRPr="00CB1347">
        <w:rPr>
          <w:rFonts w:ascii="Times New Roman" w:hAnsi="Times New Roman" w:cs="Times New Roman"/>
          <w:b/>
          <w:color w:val="000000"/>
          <w:sz w:val="32"/>
          <w:szCs w:val="32"/>
        </w:rPr>
        <w:t xml:space="preserve">Design Specification </w:t>
      </w:r>
    </w:p>
    <w:p w14:paraId="01E66C09" w14:textId="77777777" w:rsidR="00812375" w:rsidRPr="00BD6862" w:rsidRDefault="00812375" w:rsidP="00812375">
      <w:pPr>
        <w:autoSpaceDE w:val="0"/>
        <w:autoSpaceDN w:val="0"/>
        <w:adjustRightInd w:val="0"/>
        <w:rPr>
          <w:rFonts w:ascii="Times New Roman" w:hAnsi="Times New Roman" w:cs="Times New Roman"/>
          <w:b/>
          <w:color w:val="000000"/>
          <w:sz w:val="28"/>
          <w:szCs w:val="28"/>
        </w:rPr>
      </w:pPr>
      <w:r w:rsidRPr="00BD6862">
        <w:rPr>
          <w:rFonts w:ascii="Times New Roman" w:hAnsi="Times New Roman" w:cs="Times New Roman"/>
          <w:b/>
          <w:color w:val="000000"/>
          <w:sz w:val="28"/>
          <w:szCs w:val="28"/>
        </w:rPr>
        <w:t>Propert</w:t>
      </w:r>
      <w:r>
        <w:rPr>
          <w:rFonts w:ascii="Times New Roman" w:hAnsi="Times New Roman" w:cs="Times New Roman"/>
          <w:b/>
          <w:color w:val="000000"/>
          <w:sz w:val="28"/>
          <w:szCs w:val="28"/>
        </w:rPr>
        <w:t>ies</w:t>
      </w:r>
    </w:p>
    <w:p w14:paraId="7FCB4D76"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A property has a unique property ID, address,</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a zip code, the number of bedroom and bathroom, the area of squire feet and a built date. One property lies in one block. The property has a list of price. The property is sold by an agent and belonged one owner. </w:t>
      </w:r>
    </w:p>
    <w:p w14:paraId="3567B0EA" w14:textId="77777777" w:rsidR="00812375" w:rsidRDefault="00812375" w:rsidP="00812375">
      <w:pPr>
        <w:autoSpaceDE w:val="0"/>
        <w:autoSpaceDN w:val="0"/>
        <w:adjustRightInd w:val="0"/>
        <w:rPr>
          <w:rFonts w:ascii="Times New Roman" w:hAnsi="Times New Roman" w:cs="Times New Roman"/>
          <w:b/>
          <w:color w:val="000000"/>
          <w:sz w:val="28"/>
          <w:szCs w:val="28"/>
        </w:rPr>
      </w:pPr>
      <w:r>
        <w:rPr>
          <w:rFonts w:ascii="Times New Roman" w:hAnsi="Times New Roman" w:cs="Times New Roman"/>
          <w:b/>
          <w:color w:val="000000"/>
          <w:sz w:val="28"/>
          <w:szCs w:val="28"/>
        </w:rPr>
        <w:t>Sale States</w:t>
      </w:r>
    </w:p>
    <w:p w14:paraId="65FAD3F4"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Sale state is the state to describe if the property is on sale right now. Sale state still shows what is the start sale date and end sale date. </w:t>
      </w:r>
    </w:p>
    <w:p w14:paraId="62A21466"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EF6407">
        <w:rPr>
          <w:rFonts w:ascii="Times New Roman" w:hAnsi="Times New Roman" w:cs="Times New Roman"/>
          <w:b/>
          <w:color w:val="000000"/>
          <w:sz w:val="28"/>
          <w:szCs w:val="28"/>
        </w:rPr>
        <w:t>Price</w:t>
      </w:r>
      <w:r>
        <w:rPr>
          <w:rFonts w:ascii="Times New Roman" w:hAnsi="Times New Roman" w:cs="Times New Roman"/>
          <w:b/>
          <w:color w:val="000000"/>
          <w:sz w:val="28"/>
          <w:szCs w:val="28"/>
        </w:rPr>
        <w:t>s</w:t>
      </w:r>
    </w:p>
    <w:p w14:paraId="7EF5884F" w14:textId="77777777" w:rsidR="00812375" w:rsidRPr="00EF6407"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The price is composed of listing price, maintenance fee and tax deduction. Each property has an evaluated price and a last time sold price. </w:t>
      </w:r>
    </w:p>
    <w:p w14:paraId="2C7B372F"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47D6A">
        <w:rPr>
          <w:rFonts w:ascii="Times New Roman" w:hAnsi="Times New Roman" w:cs="Times New Roman"/>
          <w:b/>
          <w:color w:val="000000"/>
          <w:sz w:val="28"/>
          <w:szCs w:val="28"/>
        </w:rPr>
        <w:t>Block</w:t>
      </w:r>
      <w:r>
        <w:rPr>
          <w:rFonts w:ascii="Times New Roman" w:hAnsi="Times New Roman" w:cs="Times New Roman"/>
          <w:b/>
          <w:color w:val="000000"/>
          <w:sz w:val="28"/>
          <w:szCs w:val="28"/>
        </w:rPr>
        <w:t>s</w:t>
      </w:r>
    </w:p>
    <w:p w14:paraId="0E00E2EA" w14:textId="77777777" w:rsidR="00812375" w:rsidRPr="00C47D6A"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Block is the district where property belongs. Each block has a unique district ID. Some block locates at water front division. The block has its commute system such as bus and subway. </w:t>
      </w:r>
    </w:p>
    <w:p w14:paraId="530DE081"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B1347">
        <w:rPr>
          <w:rFonts w:ascii="Times New Roman" w:hAnsi="Times New Roman" w:cs="Times New Roman"/>
          <w:b/>
          <w:color w:val="000000"/>
          <w:sz w:val="28"/>
          <w:szCs w:val="28"/>
        </w:rPr>
        <w:t>School District</w:t>
      </w:r>
      <w:r>
        <w:rPr>
          <w:rFonts w:ascii="Times New Roman" w:hAnsi="Times New Roman" w:cs="Times New Roman"/>
          <w:b/>
          <w:color w:val="000000"/>
          <w:sz w:val="28"/>
          <w:szCs w:val="28"/>
        </w:rPr>
        <w:t>s</w:t>
      </w:r>
    </w:p>
    <w:p w14:paraId="566AA93A" w14:textId="77777777" w:rsidR="00812375" w:rsidRPr="00CB1347"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School district has its unique district number. The public school including primary, middle and high school have scores rated by education system. </w:t>
      </w:r>
    </w:p>
    <w:p w14:paraId="54EAF348"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B1347">
        <w:rPr>
          <w:rFonts w:ascii="Times New Roman" w:hAnsi="Times New Roman" w:cs="Times New Roman"/>
          <w:b/>
          <w:color w:val="000000"/>
          <w:sz w:val="28"/>
          <w:szCs w:val="28"/>
        </w:rPr>
        <w:t>Agent</w:t>
      </w:r>
      <w:r>
        <w:rPr>
          <w:rFonts w:ascii="Times New Roman" w:hAnsi="Times New Roman" w:cs="Times New Roman"/>
          <w:b/>
          <w:color w:val="000000"/>
          <w:sz w:val="28"/>
          <w:szCs w:val="28"/>
        </w:rPr>
        <w:t>s</w:t>
      </w:r>
    </w:p>
    <w:p w14:paraId="5483E97F" w14:textId="77777777" w:rsidR="00812375" w:rsidRPr="00CB1347"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Sell agent has a unique register ID, first name, last name and telephone. </w:t>
      </w:r>
    </w:p>
    <w:p w14:paraId="63A18CE5" w14:textId="77777777" w:rsidR="00812375" w:rsidRDefault="00812375" w:rsidP="00812375">
      <w:pPr>
        <w:autoSpaceDE w:val="0"/>
        <w:autoSpaceDN w:val="0"/>
        <w:adjustRightInd w:val="0"/>
        <w:rPr>
          <w:rFonts w:ascii="Times New Roman" w:hAnsi="Times New Roman" w:cs="Times New Roman"/>
          <w:b/>
          <w:color w:val="000000"/>
          <w:sz w:val="28"/>
          <w:szCs w:val="28"/>
        </w:rPr>
      </w:pPr>
      <w:r w:rsidRPr="00CB1347">
        <w:rPr>
          <w:rFonts w:ascii="Times New Roman" w:hAnsi="Times New Roman" w:cs="Times New Roman"/>
          <w:b/>
          <w:color w:val="000000"/>
          <w:sz w:val="28"/>
          <w:szCs w:val="28"/>
        </w:rPr>
        <w:t>Owner</w:t>
      </w:r>
      <w:r>
        <w:rPr>
          <w:rFonts w:ascii="Times New Roman" w:hAnsi="Times New Roman" w:cs="Times New Roman"/>
          <w:b/>
          <w:color w:val="000000"/>
          <w:sz w:val="28"/>
          <w:szCs w:val="28"/>
        </w:rPr>
        <w:t>s</w:t>
      </w:r>
      <w:r w:rsidRPr="00CB1347">
        <w:rPr>
          <w:rFonts w:ascii="Times New Roman" w:hAnsi="Times New Roman" w:cs="Times New Roman"/>
          <w:b/>
          <w:color w:val="000000"/>
          <w:sz w:val="28"/>
          <w:szCs w:val="28"/>
        </w:rPr>
        <w:t xml:space="preserve"> </w:t>
      </w:r>
    </w:p>
    <w:p w14:paraId="47A70C46" w14:textId="77777777" w:rsidR="00812375" w:rsidRDefault="00812375" w:rsidP="00812375">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Owner has a unique SSN number, first name and last name. </w:t>
      </w:r>
    </w:p>
    <w:p w14:paraId="6E8EC686" w14:textId="77777777" w:rsidR="00812375" w:rsidRDefault="00812375" w:rsidP="00812375">
      <w:pPr>
        <w:autoSpaceDE w:val="0"/>
        <w:autoSpaceDN w:val="0"/>
        <w:adjustRightInd w:val="0"/>
        <w:rPr>
          <w:rFonts w:ascii="Times New Roman" w:hAnsi="Times New Roman" w:cs="Times New Roman"/>
          <w:color w:val="000000"/>
          <w:sz w:val="28"/>
          <w:szCs w:val="28"/>
        </w:rPr>
      </w:pPr>
    </w:p>
    <w:p w14:paraId="7662EE80"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C648D06"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8830801" w14:textId="77777777" w:rsidR="00812375" w:rsidRDefault="00812375" w:rsidP="00812375">
      <w:pPr>
        <w:autoSpaceDE w:val="0"/>
        <w:autoSpaceDN w:val="0"/>
        <w:adjustRightInd w:val="0"/>
        <w:rPr>
          <w:rFonts w:ascii="Times New Roman" w:hAnsi="Times New Roman" w:cs="Times New Roman"/>
          <w:color w:val="000000"/>
          <w:sz w:val="28"/>
          <w:szCs w:val="28"/>
        </w:rPr>
      </w:pPr>
    </w:p>
    <w:p w14:paraId="65D6EC9F" w14:textId="77777777" w:rsidR="00812375" w:rsidRDefault="00812375" w:rsidP="00812375">
      <w:pPr>
        <w:autoSpaceDE w:val="0"/>
        <w:autoSpaceDN w:val="0"/>
        <w:adjustRightInd w:val="0"/>
        <w:rPr>
          <w:rFonts w:ascii="Times New Roman" w:hAnsi="Times New Roman" w:cs="Times New Roman"/>
          <w:color w:val="000000"/>
          <w:sz w:val="28"/>
          <w:szCs w:val="28"/>
        </w:rPr>
      </w:pPr>
    </w:p>
    <w:p w14:paraId="01407CF0" w14:textId="77777777" w:rsidR="00812375" w:rsidRDefault="00812375" w:rsidP="00812375">
      <w:pPr>
        <w:autoSpaceDE w:val="0"/>
        <w:autoSpaceDN w:val="0"/>
        <w:adjustRightInd w:val="0"/>
        <w:rPr>
          <w:rFonts w:ascii="Times New Roman" w:hAnsi="Times New Roman" w:cs="Times New Roman"/>
          <w:color w:val="000000"/>
          <w:sz w:val="28"/>
          <w:szCs w:val="28"/>
        </w:rPr>
      </w:pPr>
    </w:p>
    <w:p w14:paraId="2205A941"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E3AE094"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3C67B6C" w14:textId="77777777" w:rsidR="00812375" w:rsidRDefault="00812375" w:rsidP="00812375">
      <w:pPr>
        <w:autoSpaceDE w:val="0"/>
        <w:autoSpaceDN w:val="0"/>
        <w:adjustRightInd w:val="0"/>
        <w:rPr>
          <w:rFonts w:ascii="Times New Roman" w:hAnsi="Times New Roman" w:cs="Times New Roman"/>
          <w:color w:val="000000"/>
          <w:sz w:val="28"/>
          <w:szCs w:val="28"/>
        </w:rPr>
      </w:pPr>
    </w:p>
    <w:p w14:paraId="3079C4BD" w14:textId="77777777" w:rsidR="00812375" w:rsidRDefault="00812375" w:rsidP="00812375">
      <w:pPr>
        <w:autoSpaceDE w:val="0"/>
        <w:autoSpaceDN w:val="0"/>
        <w:adjustRightInd w:val="0"/>
        <w:rPr>
          <w:rFonts w:ascii="Times New Roman" w:hAnsi="Times New Roman" w:cs="Times New Roman"/>
          <w:color w:val="000000"/>
          <w:sz w:val="28"/>
          <w:szCs w:val="28"/>
        </w:rPr>
      </w:pPr>
    </w:p>
    <w:p w14:paraId="4A7D4CB8" w14:textId="77777777" w:rsidR="00812375" w:rsidRDefault="00812375" w:rsidP="00812375">
      <w:pPr>
        <w:autoSpaceDE w:val="0"/>
        <w:autoSpaceDN w:val="0"/>
        <w:adjustRightInd w:val="0"/>
        <w:rPr>
          <w:rFonts w:ascii="Times New Roman" w:hAnsi="Times New Roman" w:cs="Times New Roman"/>
          <w:color w:val="000000"/>
          <w:sz w:val="28"/>
          <w:szCs w:val="28"/>
        </w:rPr>
      </w:pPr>
    </w:p>
    <w:p w14:paraId="7D037A4B"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097795BF"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BB875A9"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7E86B3DA"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0AE9BC6"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59AABDC"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69BFE1D9"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01483440"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A093CBD"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5F6BEF0F"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ABEF3EE"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AA0D75E"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2772E5D3"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7ED64434" w14:textId="399ACCC0" w:rsidR="00812375" w:rsidRPr="00BD6862" w:rsidRDefault="00812375" w:rsidP="00812375">
      <w:pPr>
        <w:autoSpaceDE w:val="0"/>
        <w:autoSpaceDN w:val="0"/>
        <w:adjustRightInd w:val="0"/>
        <w:spacing w:line="440" w:lineRule="atLeast"/>
        <w:rPr>
          <w:rFonts w:ascii="Times New Roman" w:hAnsi="Times New Roman" w:cs="Times New Roman"/>
          <w:b/>
          <w:color w:val="000000"/>
          <w:sz w:val="32"/>
          <w:szCs w:val="32"/>
        </w:rPr>
      </w:pPr>
      <w:r>
        <w:rPr>
          <w:rFonts w:ascii="Times New Roman" w:hAnsi="Times New Roman" w:cs="Times New Roman"/>
          <w:b/>
          <w:color w:val="000000"/>
          <w:sz w:val="32"/>
          <w:szCs w:val="32"/>
        </w:rPr>
        <w:t>ER Diagram</w:t>
      </w:r>
    </w:p>
    <w:p w14:paraId="43F50250" w14:textId="77777777" w:rsidR="00812375" w:rsidRPr="00CB1347" w:rsidRDefault="00812375" w:rsidP="00812375">
      <w:pPr>
        <w:autoSpaceDE w:val="0"/>
        <w:autoSpaceDN w:val="0"/>
        <w:adjustRightInd w:val="0"/>
        <w:rPr>
          <w:rFonts w:ascii="Times New Roman" w:hAnsi="Times New Roman" w:cs="Times New Roman"/>
          <w:color w:val="000000"/>
          <w:sz w:val="28"/>
          <w:szCs w:val="28"/>
        </w:rPr>
      </w:pPr>
    </w:p>
    <w:p w14:paraId="1BA680AE" w14:textId="77777777" w:rsidR="00AF3CE0" w:rsidRDefault="00AF3CE0">
      <w:r>
        <w:rPr>
          <w:noProof/>
        </w:rPr>
        <w:drawing>
          <wp:inline distT="0" distB="0" distL="0" distR="0" wp14:anchorId="36D095B1" wp14:editId="431F1CF3">
            <wp:extent cx="5943600" cy="569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 Agenc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92775"/>
                    </a:xfrm>
                    <a:prstGeom prst="rect">
                      <a:avLst/>
                    </a:prstGeom>
                  </pic:spPr>
                </pic:pic>
              </a:graphicData>
            </a:graphic>
          </wp:inline>
        </w:drawing>
      </w:r>
    </w:p>
    <w:p w14:paraId="3E87C4C3" w14:textId="77777777" w:rsidR="00AF3CE0" w:rsidRDefault="00AF3CE0"/>
    <w:p w14:paraId="3C09B587"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5B85C58C"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35F86CF8"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16792928"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412CACD0"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69EE73C3" w14:textId="77777777"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p w14:paraId="5D2DAB19" w14:textId="609235C8" w:rsidR="00812375" w:rsidRPr="00BD6862" w:rsidRDefault="00812375" w:rsidP="00812375">
      <w:pPr>
        <w:autoSpaceDE w:val="0"/>
        <w:autoSpaceDN w:val="0"/>
        <w:adjustRightInd w:val="0"/>
        <w:spacing w:line="440" w:lineRule="atLeast"/>
        <w:rPr>
          <w:rFonts w:ascii="Times New Roman" w:hAnsi="Times New Roman" w:cs="Times New Roman"/>
          <w:b/>
          <w:color w:val="000000"/>
          <w:sz w:val="32"/>
          <w:szCs w:val="32"/>
        </w:rPr>
      </w:pPr>
      <w:r>
        <w:rPr>
          <w:rFonts w:ascii="Times New Roman" w:hAnsi="Times New Roman" w:cs="Times New Roman"/>
          <w:b/>
          <w:color w:val="000000"/>
          <w:sz w:val="32"/>
          <w:szCs w:val="32"/>
        </w:rPr>
        <w:t>Relational Schema</w:t>
      </w:r>
    </w:p>
    <w:p w14:paraId="799442A1" w14:textId="77777777" w:rsidR="00AF3CE0" w:rsidRDefault="00AF3CE0"/>
    <w:p w14:paraId="5364ECFB" w14:textId="222AA2BE" w:rsidR="00DF34AA" w:rsidRDefault="004B49C6">
      <w:r>
        <w:t>CR</w:t>
      </w:r>
      <w:r w:rsidR="00DF34AA">
        <w:t>EATE TABLE Agents (</w:t>
      </w:r>
      <w:r w:rsidR="00DF34AA">
        <w:tab/>
        <w:t>rid</w:t>
      </w:r>
      <w:r w:rsidR="00DF34AA">
        <w:tab/>
      </w:r>
      <w:r w:rsidR="00DF34AA">
        <w:tab/>
      </w:r>
      <w:proofErr w:type="gramStart"/>
      <w:r w:rsidR="00DF34AA">
        <w:t>CHAR(</w:t>
      </w:r>
      <w:proofErr w:type="gramEnd"/>
      <w:r w:rsidR="00DF34AA">
        <w:t>1</w:t>
      </w:r>
      <w:r w:rsidR="00DF34AA">
        <w:rPr>
          <w:rFonts w:hint="eastAsia"/>
        </w:rPr>
        <w:t>5</w:t>
      </w:r>
      <w:r>
        <w:t>),</w:t>
      </w:r>
    </w:p>
    <w:p w14:paraId="61E449E0" w14:textId="77777777" w:rsidR="004B49C6" w:rsidRDefault="004B49C6">
      <w:r>
        <w:tab/>
      </w:r>
      <w:r>
        <w:tab/>
      </w:r>
      <w:r>
        <w:tab/>
      </w:r>
      <w:r>
        <w:tab/>
      </w:r>
      <w:proofErr w:type="spellStart"/>
      <w:r>
        <w:t>tel</w:t>
      </w:r>
      <w:proofErr w:type="spellEnd"/>
      <w:r>
        <w:tab/>
      </w:r>
      <w:r>
        <w:tab/>
        <w:t>INTEGER,</w:t>
      </w:r>
    </w:p>
    <w:p w14:paraId="0DF2F769" w14:textId="447BC276" w:rsidR="004B49C6" w:rsidRDefault="004B49C6">
      <w:r>
        <w:tab/>
      </w:r>
      <w:r>
        <w:tab/>
      </w:r>
      <w:r>
        <w:tab/>
      </w:r>
      <w:r>
        <w:tab/>
      </w:r>
      <w:proofErr w:type="spellStart"/>
      <w:r>
        <w:t>first_name</w:t>
      </w:r>
      <w:proofErr w:type="spellEnd"/>
      <w:r>
        <w:tab/>
        <w:t>CHAR(</w:t>
      </w:r>
      <w:r w:rsidR="00D55815">
        <w:t>2</w:t>
      </w:r>
      <w:r w:rsidR="00DF34AA">
        <w:rPr>
          <w:rFonts w:hint="eastAsia"/>
        </w:rPr>
        <w:t>5</w:t>
      </w:r>
      <w:r>
        <w:t>),</w:t>
      </w:r>
    </w:p>
    <w:p w14:paraId="3D0A333D" w14:textId="7AA577EA" w:rsidR="004B49C6" w:rsidRDefault="004B49C6" w:rsidP="004B49C6">
      <w:pPr>
        <w:ind w:left="2160" w:firstLine="720"/>
      </w:pPr>
      <w:proofErr w:type="spellStart"/>
      <w:r>
        <w:t>last_name</w:t>
      </w:r>
      <w:proofErr w:type="spellEnd"/>
      <w:r>
        <w:tab/>
        <w:t>CHAR(</w:t>
      </w:r>
      <w:r w:rsidR="00DF34AA">
        <w:t>2</w:t>
      </w:r>
      <w:r w:rsidR="00DF34AA">
        <w:rPr>
          <w:rFonts w:hint="eastAsia"/>
        </w:rPr>
        <w:t>5</w:t>
      </w:r>
      <w:r>
        <w:t>),</w:t>
      </w:r>
    </w:p>
    <w:p w14:paraId="4B5C7890" w14:textId="77777777" w:rsidR="004B49C6" w:rsidRDefault="004B49C6" w:rsidP="004B49C6">
      <w:pPr>
        <w:ind w:left="2160" w:firstLine="720"/>
        <w:rPr>
          <w:ins w:id="5" w:author="Vibrio H" w:date="2017-02-25T15:16:00Z"/>
          <w:rFonts w:hint="eastAsia"/>
        </w:rPr>
      </w:pPr>
      <w:r>
        <w:t>PRIMARY KEY (rid)</w:t>
      </w:r>
      <w:r>
        <w:tab/>
      </w:r>
      <w:r>
        <w:tab/>
        <w:t>)</w:t>
      </w:r>
    </w:p>
    <w:p w14:paraId="55E36FAA" w14:textId="77777777" w:rsidR="002D75CB" w:rsidRDefault="002D75CB" w:rsidP="002D75CB">
      <w:pPr>
        <w:rPr>
          <w:rFonts w:hint="eastAsia"/>
        </w:rPr>
        <w:pPrChange w:id="6" w:author="Vibrio H" w:date="2017-02-25T15:16:00Z">
          <w:pPr>
            <w:ind w:left="2160" w:firstLine="720"/>
          </w:pPr>
        </w:pPrChange>
      </w:pPr>
    </w:p>
    <w:p w14:paraId="1969E765" w14:textId="4DD8ABE6" w:rsidR="002D75CB" w:rsidRDefault="002D75CB" w:rsidP="002D75CB">
      <w:pPr>
        <w:rPr>
          <w:ins w:id="7" w:author="Vibrio H" w:date="2017-02-25T15:16:00Z"/>
        </w:rPr>
      </w:pPr>
      <w:ins w:id="8" w:author="Vibrio H" w:date="2017-02-25T15:16:00Z">
        <w:r>
          <w:t xml:space="preserve">REATE TABLE </w:t>
        </w:r>
        <w:proofErr w:type="spellStart"/>
        <w:r>
          <w:rPr>
            <w:rFonts w:hint="eastAsia"/>
          </w:rPr>
          <w:t>Lis</w:t>
        </w:r>
        <w:r>
          <w:t>ts_out</w:t>
        </w:r>
        <w:proofErr w:type="spellEnd"/>
        <w:r>
          <w:t>(</w:t>
        </w:r>
        <w:r>
          <w:tab/>
          <w:t>rid</w:t>
        </w:r>
        <w:r>
          <w:tab/>
        </w:r>
        <w:r>
          <w:tab/>
        </w:r>
        <w:proofErr w:type="gramStart"/>
        <w:r>
          <w:t>CHAR(</w:t>
        </w:r>
        <w:proofErr w:type="gramEnd"/>
        <w:r>
          <w:t>1</w:t>
        </w:r>
        <w:r>
          <w:rPr>
            <w:rFonts w:hint="eastAsia"/>
          </w:rPr>
          <w:t>5</w:t>
        </w:r>
        <w:r>
          <w:t>),</w:t>
        </w:r>
      </w:ins>
      <w:ins w:id="9" w:author="Vibrio H" w:date="2017-02-25T15:18:00Z">
        <w:r>
          <w:t xml:space="preserve"> NOT NULL</w:t>
        </w:r>
      </w:ins>
    </w:p>
    <w:p w14:paraId="730185B8" w14:textId="4856AB68" w:rsidR="002D75CB" w:rsidRDefault="002D75CB" w:rsidP="002D75CB">
      <w:pPr>
        <w:rPr>
          <w:ins w:id="10" w:author="Vibrio H" w:date="2017-02-25T15:16:00Z"/>
        </w:rPr>
        <w:pPrChange w:id="11" w:author="Vibrio H" w:date="2017-02-25T15:18:00Z">
          <w:pPr>
            <w:ind w:left="2160" w:firstLine="720"/>
          </w:pPr>
        </w:pPrChange>
      </w:pPr>
      <w:ins w:id="12" w:author="Vibrio H" w:date="2017-02-25T15:16:00Z">
        <w:r>
          <w:tab/>
        </w:r>
        <w:r>
          <w:tab/>
        </w:r>
        <w:r>
          <w:tab/>
        </w:r>
        <w:r>
          <w:tab/>
        </w:r>
      </w:ins>
      <w:proofErr w:type="spellStart"/>
      <w:ins w:id="13" w:author="Vibrio H" w:date="2017-02-25T15:19:00Z">
        <w:r>
          <w:t>pid</w:t>
        </w:r>
        <w:proofErr w:type="spellEnd"/>
        <w:r>
          <w:tab/>
        </w:r>
        <w:r>
          <w:tab/>
        </w:r>
        <w:proofErr w:type="gramStart"/>
        <w:r>
          <w:t>CHAR(</w:t>
        </w:r>
        <w:proofErr w:type="gramEnd"/>
        <w:r>
          <w:t>10),</w:t>
        </w:r>
      </w:ins>
    </w:p>
    <w:p w14:paraId="3FFA8B53" w14:textId="28E781CE" w:rsidR="002D75CB" w:rsidRDefault="002D75CB" w:rsidP="002D75CB">
      <w:pPr>
        <w:ind w:left="2160" w:firstLine="720"/>
        <w:rPr>
          <w:ins w:id="14" w:author="Vibrio H" w:date="2017-02-25T15:19:00Z"/>
        </w:rPr>
      </w:pPr>
      <w:ins w:id="15" w:author="Vibrio H" w:date="2017-02-25T15:16:00Z">
        <w:r>
          <w:t>PRIMARY KEY (rid</w:t>
        </w:r>
      </w:ins>
      <w:ins w:id="16" w:author="Vibrio H" w:date="2017-02-26T01:02:00Z">
        <w:r w:rsidR="00A51F80">
          <w:t>, pid</w:t>
        </w:r>
      </w:ins>
      <w:bookmarkStart w:id="17" w:name="_GoBack"/>
      <w:bookmarkEnd w:id="17"/>
      <w:ins w:id="18" w:author="Vibrio H" w:date="2017-02-25T15:16:00Z">
        <w:r>
          <w:t>)</w:t>
        </w:r>
      </w:ins>
      <w:ins w:id="19" w:author="Vibrio H" w:date="2017-02-25T15:19:00Z">
        <w:r>
          <w:t>,</w:t>
        </w:r>
      </w:ins>
    </w:p>
    <w:p w14:paraId="768D4251" w14:textId="4DB54265" w:rsidR="002D75CB" w:rsidRDefault="002D75CB" w:rsidP="002D75CB">
      <w:pPr>
        <w:ind w:left="2160" w:firstLine="720"/>
        <w:rPr>
          <w:ins w:id="20" w:author="Vibrio H" w:date="2017-02-25T15:19:00Z"/>
        </w:rPr>
      </w:pPr>
      <w:ins w:id="21" w:author="Vibrio H" w:date="2017-02-25T15:20:00Z">
        <w:r>
          <w:t>FOREIGN KEY (r</w:t>
        </w:r>
        <w:r>
          <w:t>id) REFERENCES</w:t>
        </w:r>
        <w:r>
          <w:t xml:space="preserve"> Agents,</w:t>
        </w:r>
      </w:ins>
    </w:p>
    <w:p w14:paraId="1C73CC85" w14:textId="12FFB346" w:rsidR="002D75CB" w:rsidRDefault="002D75CB" w:rsidP="002D75CB">
      <w:pPr>
        <w:ind w:left="2160" w:firstLine="720"/>
        <w:rPr>
          <w:ins w:id="22" w:author="Vibrio H" w:date="2017-02-25T15:16:00Z"/>
          <w:rFonts w:hint="eastAsia"/>
        </w:rPr>
      </w:pPr>
      <w:ins w:id="23" w:author="Vibrio H" w:date="2017-02-25T15:19:00Z">
        <w:r>
          <w:t>FOREIGN KEY (</w:t>
        </w:r>
        <w:proofErr w:type="spellStart"/>
        <w:r>
          <w:t>pid</w:t>
        </w:r>
        <w:proofErr w:type="spellEnd"/>
        <w:r>
          <w:t>) REFERENCES Properties</w:t>
        </w:r>
      </w:ins>
      <w:ins w:id="24" w:author="Vibrio H" w:date="2017-02-25T15:16:00Z">
        <w:r>
          <w:tab/>
        </w:r>
        <w:r>
          <w:tab/>
          <w:t>)</w:t>
        </w:r>
      </w:ins>
    </w:p>
    <w:p w14:paraId="3589F824" w14:textId="77777777" w:rsidR="004B49C6" w:rsidRDefault="004B49C6"/>
    <w:p w14:paraId="12C46657" w14:textId="77777777" w:rsidR="00DF0AF5" w:rsidRDefault="00DF0AF5" w:rsidP="00DF0AF5"/>
    <w:p w14:paraId="4D777267" w14:textId="3286606B" w:rsidR="00DF0AF5" w:rsidRDefault="00DF0AF5" w:rsidP="00DF0AF5">
      <w:r>
        <w:t xml:space="preserve">CREATE TABLE </w:t>
      </w:r>
      <w:proofErr w:type="spellStart"/>
      <w:r w:rsidR="0030087E">
        <w:t>Sal</w:t>
      </w:r>
      <w:r w:rsidR="001B4BFC">
        <w:t>e</w:t>
      </w:r>
      <w:r w:rsidR="004D14EB">
        <w:t>_</w:t>
      </w:r>
      <w:r w:rsidR="00DF34AA">
        <w:rPr>
          <w:rFonts w:hint="eastAsia"/>
        </w:rPr>
        <w:t>States</w:t>
      </w:r>
      <w:proofErr w:type="spellEnd"/>
      <w:r>
        <w:t xml:space="preserve"> (</w:t>
      </w:r>
      <w:r w:rsidR="008A2CAE">
        <w:tab/>
      </w:r>
      <w:proofErr w:type="spellStart"/>
      <w:r w:rsidR="008A2CAE">
        <w:t>start_date</w:t>
      </w:r>
      <w:proofErr w:type="spellEnd"/>
      <w:r w:rsidR="008A2CAE">
        <w:tab/>
      </w:r>
      <w:r w:rsidR="008A2CAE">
        <w:tab/>
        <w:t>DATE</w:t>
      </w:r>
      <w:r>
        <w:t>,</w:t>
      </w:r>
    </w:p>
    <w:p w14:paraId="7A6CAEFC" w14:textId="57A1D948" w:rsidR="00DF0AF5" w:rsidRDefault="00DF0AF5" w:rsidP="00DF0AF5">
      <w:r>
        <w:tab/>
      </w:r>
      <w:r>
        <w:tab/>
      </w:r>
      <w:r>
        <w:tab/>
      </w:r>
      <w:r>
        <w:tab/>
      </w:r>
      <w:proofErr w:type="spellStart"/>
      <w:r w:rsidR="008A2CAE">
        <w:t>on_sale</w:t>
      </w:r>
      <w:proofErr w:type="spellEnd"/>
      <w:r>
        <w:tab/>
      </w:r>
      <w:r w:rsidR="00DF34AA">
        <w:tab/>
        <w:t>CHAR(10</w:t>
      </w:r>
      <w:r w:rsidR="008A2CAE">
        <w:t>)</w:t>
      </w:r>
      <w:r>
        <w:t>,</w:t>
      </w:r>
    </w:p>
    <w:p w14:paraId="3681E405" w14:textId="55F567C4" w:rsidR="00DF0AF5" w:rsidRDefault="00DF0AF5" w:rsidP="00DF0AF5">
      <w:r>
        <w:tab/>
      </w:r>
      <w:r>
        <w:tab/>
      </w:r>
      <w:r>
        <w:tab/>
      </w:r>
      <w:r>
        <w:tab/>
      </w:r>
      <w:proofErr w:type="spellStart"/>
      <w:r w:rsidR="008A2CAE">
        <w:t>close_date</w:t>
      </w:r>
      <w:proofErr w:type="spellEnd"/>
      <w:r w:rsidR="008A2CAE">
        <w:tab/>
      </w:r>
      <w:r>
        <w:tab/>
      </w:r>
      <w:r w:rsidR="008A2CAE">
        <w:t>DATE</w:t>
      </w:r>
      <w:r>
        <w:t>,</w:t>
      </w:r>
    </w:p>
    <w:p w14:paraId="120EF496" w14:textId="6BF7429C" w:rsidR="00CF415B" w:rsidRDefault="00CF415B" w:rsidP="00DF0AF5">
      <w:r>
        <w:rPr>
          <w:rFonts w:hint="eastAsia"/>
        </w:rPr>
        <w:tab/>
      </w:r>
      <w:r>
        <w:rPr>
          <w:rFonts w:hint="eastAsia"/>
        </w:rPr>
        <w:tab/>
      </w:r>
      <w:r>
        <w:rPr>
          <w:rFonts w:hint="eastAsia"/>
        </w:rPr>
        <w:tab/>
      </w:r>
      <w:r>
        <w:rPr>
          <w:rFonts w:hint="eastAsia"/>
        </w:rPr>
        <w:tab/>
      </w:r>
      <w:proofErr w:type="spellStart"/>
      <w:r>
        <w:t>pid</w:t>
      </w:r>
      <w:proofErr w:type="spellEnd"/>
      <w:r>
        <w:tab/>
      </w:r>
      <w:r>
        <w:tab/>
      </w:r>
      <w:r>
        <w:tab/>
      </w:r>
      <w:proofErr w:type="gramStart"/>
      <w:r>
        <w:t>CHAR(</w:t>
      </w:r>
      <w:proofErr w:type="gramEnd"/>
      <w:r>
        <w:t>10),</w:t>
      </w:r>
    </w:p>
    <w:p w14:paraId="797851BD" w14:textId="77777777" w:rsidR="00C242E1" w:rsidRDefault="00DF0AF5" w:rsidP="00DF0AF5">
      <w:pPr>
        <w:ind w:left="2160" w:firstLine="720"/>
      </w:pPr>
      <w:r>
        <w:t>PRIMARY KEY (</w:t>
      </w:r>
      <w:proofErr w:type="spellStart"/>
      <w:r w:rsidR="00C242E1">
        <w:t>start_date</w:t>
      </w:r>
      <w:proofErr w:type="spellEnd"/>
      <w:r w:rsidR="00C242E1">
        <w:t xml:space="preserve">, </w:t>
      </w:r>
      <w:proofErr w:type="spellStart"/>
      <w:r w:rsidR="00C242E1">
        <w:t>pid</w:t>
      </w:r>
      <w:proofErr w:type="spellEnd"/>
      <w:r>
        <w:t>)</w:t>
      </w:r>
      <w:r w:rsidR="00C242E1">
        <w:t>,</w:t>
      </w:r>
    </w:p>
    <w:p w14:paraId="699A5D5A" w14:textId="77777777" w:rsidR="00944D03" w:rsidRDefault="00944D03" w:rsidP="00DF0AF5">
      <w:pPr>
        <w:ind w:left="2160" w:firstLine="720"/>
      </w:pPr>
      <w:r>
        <w:t>FOREIGN KEY (</w:t>
      </w:r>
      <w:proofErr w:type="spellStart"/>
      <w:r>
        <w:t>pid</w:t>
      </w:r>
      <w:proofErr w:type="spellEnd"/>
      <w:r>
        <w:t>) REFERENCES Properties</w:t>
      </w:r>
    </w:p>
    <w:p w14:paraId="41C35034" w14:textId="10436639" w:rsidR="00DF0AF5" w:rsidRDefault="00944D03" w:rsidP="00944D03">
      <w:pPr>
        <w:ind w:left="4320" w:firstLine="720"/>
      </w:pPr>
      <w:r>
        <w:t>ON DELETE CASECADE</w:t>
      </w:r>
      <w:r>
        <w:tab/>
      </w:r>
      <w:r w:rsidR="00DF0AF5">
        <w:t>)</w:t>
      </w:r>
    </w:p>
    <w:p w14:paraId="1396C5D7" w14:textId="77777777" w:rsidR="00DF0AF5" w:rsidRDefault="00DF0AF5" w:rsidP="00DF0AF5"/>
    <w:p w14:paraId="073F2B4B" w14:textId="4621A8ED" w:rsidR="00CF05A2" w:rsidRDefault="00DF34AA" w:rsidP="00CF05A2">
      <w:r>
        <w:t>CREATE TABLE Price</w:t>
      </w:r>
      <w:r w:rsidR="002D3465">
        <w:t>s</w:t>
      </w:r>
      <w:r>
        <w:tab/>
      </w:r>
      <w:r w:rsidR="00CF05A2">
        <w:t xml:space="preserve"> (</w:t>
      </w:r>
      <w:r w:rsidR="00CF05A2">
        <w:tab/>
      </w:r>
      <w:r w:rsidR="00040DC6">
        <w:t>listing</w:t>
      </w:r>
      <w:r w:rsidR="00CF05A2">
        <w:tab/>
      </w:r>
      <w:r w:rsidR="00CF05A2">
        <w:tab/>
      </w:r>
      <w:r w:rsidR="00040DC6">
        <w:tab/>
        <w:t>REAL</w:t>
      </w:r>
      <w:r w:rsidR="00CF05A2">
        <w:t>,</w:t>
      </w:r>
    </w:p>
    <w:p w14:paraId="1D6C8862" w14:textId="3F091B00" w:rsidR="00CF05A2" w:rsidRDefault="00CF05A2" w:rsidP="00CF05A2">
      <w:r>
        <w:tab/>
      </w:r>
      <w:r>
        <w:tab/>
      </w:r>
      <w:r>
        <w:tab/>
      </w:r>
      <w:r>
        <w:tab/>
      </w:r>
      <w:r w:rsidR="00040DC6">
        <w:t>sold</w:t>
      </w:r>
      <w:r>
        <w:tab/>
      </w:r>
      <w:r>
        <w:tab/>
      </w:r>
      <w:r w:rsidR="00040DC6">
        <w:tab/>
        <w:t>REAL</w:t>
      </w:r>
      <w:r>
        <w:t>,</w:t>
      </w:r>
    </w:p>
    <w:p w14:paraId="67B8CA8D" w14:textId="5B5D9C53" w:rsidR="00CF05A2" w:rsidRDefault="00CF05A2" w:rsidP="00CF05A2">
      <w:pPr>
        <w:rPr>
          <w:rFonts w:hint="eastAsia"/>
        </w:rPr>
      </w:pPr>
      <w:r>
        <w:tab/>
      </w:r>
      <w:r>
        <w:tab/>
      </w:r>
      <w:r>
        <w:tab/>
      </w:r>
      <w:r>
        <w:tab/>
      </w:r>
      <w:r w:rsidR="00040DC6">
        <w:t>evaluation</w:t>
      </w:r>
      <w:r>
        <w:tab/>
      </w:r>
      <w:r w:rsidR="00040DC6">
        <w:tab/>
        <w:t>REAL</w:t>
      </w:r>
      <w:r>
        <w:t>,</w:t>
      </w:r>
    </w:p>
    <w:p w14:paraId="048AAF41" w14:textId="31430760" w:rsidR="00040DC6" w:rsidRDefault="00040DC6" w:rsidP="00CF05A2">
      <w:r>
        <w:tab/>
      </w:r>
      <w:r>
        <w:tab/>
      </w:r>
      <w:r>
        <w:tab/>
      </w:r>
      <w:r>
        <w:tab/>
      </w:r>
      <w:proofErr w:type="spellStart"/>
      <w:r>
        <w:t>tax_deduction</w:t>
      </w:r>
      <w:proofErr w:type="spellEnd"/>
      <w:r>
        <w:tab/>
      </w:r>
      <w:r>
        <w:tab/>
        <w:t>REAL,</w:t>
      </w:r>
    </w:p>
    <w:p w14:paraId="737EC4F0" w14:textId="482D4AC5" w:rsidR="00040DC6" w:rsidRDefault="00040DC6" w:rsidP="00CF05A2">
      <w:r>
        <w:tab/>
      </w:r>
      <w:r>
        <w:tab/>
      </w:r>
      <w:r>
        <w:tab/>
      </w:r>
      <w:r>
        <w:tab/>
      </w:r>
      <w:proofErr w:type="spellStart"/>
      <w:r w:rsidR="0096264B">
        <w:t>maintanece_fee</w:t>
      </w:r>
      <w:proofErr w:type="spellEnd"/>
      <w:r w:rsidR="0096264B">
        <w:tab/>
        <w:t>REAL,</w:t>
      </w:r>
    </w:p>
    <w:p w14:paraId="0E84552C" w14:textId="52211A15" w:rsidR="00CF415B" w:rsidRDefault="00CF415B" w:rsidP="00CF415B">
      <w:pPr>
        <w:ind w:left="2160" w:firstLine="720"/>
      </w:pPr>
      <w:proofErr w:type="spellStart"/>
      <w:r>
        <w:t>pid</w:t>
      </w:r>
      <w:proofErr w:type="spellEnd"/>
      <w:r>
        <w:tab/>
      </w:r>
      <w:r>
        <w:tab/>
      </w:r>
      <w:r>
        <w:tab/>
        <w:t>CHAR(10),</w:t>
      </w:r>
    </w:p>
    <w:p w14:paraId="07C35568" w14:textId="5C9D02E1" w:rsidR="00CF415B" w:rsidRDefault="00CF05A2" w:rsidP="00CF415B">
      <w:pPr>
        <w:ind w:left="2160" w:firstLine="720"/>
      </w:pPr>
      <w:r>
        <w:t>PRIMARY KEY (</w:t>
      </w:r>
      <w:r w:rsidR="0096264B">
        <w:t>listing</w:t>
      </w:r>
      <w:r>
        <w:t xml:space="preserve">, </w:t>
      </w:r>
      <w:proofErr w:type="spellStart"/>
      <w:r>
        <w:t>pid</w:t>
      </w:r>
      <w:proofErr w:type="spellEnd"/>
      <w:r>
        <w:t>),</w:t>
      </w:r>
    </w:p>
    <w:p w14:paraId="17D8DE58" w14:textId="77777777" w:rsidR="00CF05A2" w:rsidRDefault="00CF05A2" w:rsidP="00CF05A2">
      <w:pPr>
        <w:ind w:left="2160" w:firstLine="720"/>
      </w:pPr>
      <w:r>
        <w:t>FOREIGN KEY (</w:t>
      </w:r>
      <w:proofErr w:type="spellStart"/>
      <w:r>
        <w:t>pid</w:t>
      </w:r>
      <w:proofErr w:type="spellEnd"/>
      <w:r>
        <w:t>) REFERENCES Properties</w:t>
      </w:r>
    </w:p>
    <w:p w14:paraId="75D6A192" w14:textId="77777777" w:rsidR="00CF05A2" w:rsidRDefault="00CF05A2" w:rsidP="00CF05A2">
      <w:pPr>
        <w:ind w:left="4320" w:firstLine="720"/>
      </w:pPr>
      <w:r>
        <w:t>ON DELETE CASECADE</w:t>
      </w:r>
      <w:r>
        <w:tab/>
        <w:t>)</w:t>
      </w:r>
    </w:p>
    <w:p w14:paraId="5E589453" w14:textId="77777777" w:rsidR="00CF05A2" w:rsidRDefault="00CF05A2" w:rsidP="00DF0AF5"/>
    <w:p w14:paraId="4E1ED30F" w14:textId="7E1E9F7F" w:rsidR="00381399" w:rsidRDefault="00381399" w:rsidP="00381399">
      <w:r>
        <w:t>CREATE TABLE Owners (</w:t>
      </w:r>
      <w:r>
        <w:tab/>
      </w:r>
      <w:proofErr w:type="spellStart"/>
      <w:r>
        <w:t>ssn</w:t>
      </w:r>
      <w:proofErr w:type="spellEnd"/>
      <w:r>
        <w:tab/>
      </w:r>
      <w:r>
        <w:tab/>
        <w:t>CHAR(10),</w:t>
      </w:r>
    </w:p>
    <w:p w14:paraId="0F93D07A" w14:textId="29F58146" w:rsidR="00381399" w:rsidRDefault="00DF34AA" w:rsidP="00381399">
      <w:r>
        <w:tab/>
      </w:r>
      <w:r>
        <w:tab/>
      </w:r>
      <w:r>
        <w:tab/>
      </w:r>
      <w:r>
        <w:tab/>
      </w:r>
      <w:proofErr w:type="spellStart"/>
      <w:r>
        <w:t>first_name</w:t>
      </w:r>
      <w:proofErr w:type="spellEnd"/>
      <w:r>
        <w:tab/>
        <w:t>CHAR(25</w:t>
      </w:r>
      <w:r w:rsidR="00381399">
        <w:t>),</w:t>
      </w:r>
    </w:p>
    <w:p w14:paraId="34B18C9F" w14:textId="55F1C0FC" w:rsidR="00381399" w:rsidRDefault="00381399" w:rsidP="00381399">
      <w:pPr>
        <w:ind w:left="2160" w:firstLine="720"/>
      </w:pPr>
      <w:proofErr w:type="spellStart"/>
      <w:r>
        <w:t>last_name</w:t>
      </w:r>
      <w:proofErr w:type="spellEnd"/>
      <w:r>
        <w:tab/>
        <w:t>CHA</w:t>
      </w:r>
      <w:r w:rsidR="00DF34AA">
        <w:t>R(25</w:t>
      </w:r>
      <w:r>
        <w:t>),</w:t>
      </w:r>
    </w:p>
    <w:p w14:paraId="1A6C815C" w14:textId="767D9B41" w:rsidR="00381399" w:rsidRDefault="00381399" w:rsidP="00381399">
      <w:pPr>
        <w:ind w:left="2160" w:firstLine="720"/>
        <w:rPr>
          <w:ins w:id="25" w:author="Vibrio H" w:date="2017-02-25T15:20:00Z"/>
        </w:rPr>
      </w:pPr>
      <w:r>
        <w:t>PRIMARY KEY (</w:t>
      </w:r>
      <w:proofErr w:type="spellStart"/>
      <w:r>
        <w:t>ssn</w:t>
      </w:r>
      <w:proofErr w:type="spellEnd"/>
      <w:r>
        <w:t>)</w:t>
      </w:r>
      <w:r>
        <w:tab/>
      </w:r>
      <w:r>
        <w:tab/>
        <w:t>)</w:t>
      </w:r>
    </w:p>
    <w:p w14:paraId="3DC1072A" w14:textId="77777777" w:rsidR="002D75CB" w:rsidRDefault="002D75CB" w:rsidP="002D75CB">
      <w:pPr>
        <w:rPr>
          <w:ins w:id="26" w:author="Vibrio H" w:date="2017-02-25T15:21:00Z"/>
        </w:rPr>
        <w:pPrChange w:id="27" w:author="Vibrio H" w:date="2017-02-25T15:21:00Z">
          <w:pPr>
            <w:ind w:left="2160" w:firstLine="720"/>
          </w:pPr>
        </w:pPrChange>
      </w:pPr>
    </w:p>
    <w:p w14:paraId="313CB45E" w14:textId="77777777" w:rsidR="002D75CB" w:rsidRDefault="002D75CB" w:rsidP="002D75CB">
      <w:pPr>
        <w:pPrChange w:id="28" w:author="Vibrio H" w:date="2017-02-25T15:21:00Z">
          <w:pPr>
            <w:ind w:left="2160" w:firstLine="720"/>
          </w:pPr>
        </w:pPrChange>
      </w:pPr>
    </w:p>
    <w:p w14:paraId="02859CC4" w14:textId="375B01F8" w:rsidR="002D75CB" w:rsidRDefault="002D75CB" w:rsidP="002D75CB">
      <w:pPr>
        <w:rPr>
          <w:ins w:id="29" w:author="Vibrio H" w:date="2017-02-25T15:21:00Z"/>
        </w:rPr>
      </w:pPr>
      <w:ins w:id="30" w:author="Vibrio H" w:date="2017-02-25T15:21:00Z">
        <w:r>
          <w:t xml:space="preserve">CREATE TABLE </w:t>
        </w:r>
        <w:proofErr w:type="spellStart"/>
        <w:r w:rsidR="00783B61">
          <w:t>Blon</w:t>
        </w:r>
        <w:r>
          <w:t>gs_To</w:t>
        </w:r>
        <w:proofErr w:type="spellEnd"/>
        <w:r>
          <w:t xml:space="preserve"> (</w:t>
        </w:r>
        <w:r>
          <w:tab/>
        </w:r>
        <w:proofErr w:type="spellStart"/>
        <w:r>
          <w:t>ssn</w:t>
        </w:r>
        <w:proofErr w:type="spellEnd"/>
        <w:r>
          <w:tab/>
        </w:r>
        <w:r>
          <w:tab/>
        </w:r>
        <w:proofErr w:type="gramStart"/>
        <w:r>
          <w:t>CHAR(</w:t>
        </w:r>
        <w:proofErr w:type="gramEnd"/>
        <w:r>
          <w:t>10),</w:t>
        </w:r>
      </w:ins>
    </w:p>
    <w:p w14:paraId="43C818DB" w14:textId="77777777" w:rsidR="002D75CB" w:rsidRDefault="002D75CB" w:rsidP="002D75CB">
      <w:pPr>
        <w:rPr>
          <w:ins w:id="31" w:author="Vibrio H" w:date="2017-02-25T15:21:00Z"/>
        </w:rPr>
      </w:pPr>
      <w:ins w:id="32" w:author="Vibrio H" w:date="2017-02-25T15:21:00Z">
        <w:r>
          <w:tab/>
        </w:r>
        <w:r>
          <w:tab/>
        </w:r>
        <w:r>
          <w:tab/>
        </w:r>
        <w:r>
          <w:tab/>
        </w:r>
        <w:proofErr w:type="spellStart"/>
        <w:r>
          <w:t>pid</w:t>
        </w:r>
        <w:proofErr w:type="spellEnd"/>
        <w:r>
          <w:tab/>
        </w:r>
        <w:r>
          <w:tab/>
        </w:r>
        <w:proofErr w:type="gramStart"/>
        <w:r>
          <w:t>CHAR(</w:t>
        </w:r>
        <w:proofErr w:type="gramEnd"/>
        <w:r>
          <w:t>10),</w:t>
        </w:r>
      </w:ins>
    </w:p>
    <w:p w14:paraId="028D0906" w14:textId="30DC6979" w:rsidR="002D75CB" w:rsidRDefault="002D75CB" w:rsidP="002D75CB">
      <w:pPr>
        <w:ind w:left="2160" w:firstLine="720"/>
        <w:rPr>
          <w:ins w:id="33" w:author="Vibrio H" w:date="2017-02-25T15:22:00Z"/>
        </w:rPr>
        <w:pPrChange w:id="34" w:author="Vibrio H" w:date="2017-02-25T15:21:00Z">
          <w:pPr/>
        </w:pPrChange>
      </w:pPr>
      <w:ins w:id="35" w:author="Vibrio H" w:date="2017-02-25T15:21:00Z">
        <w:r>
          <w:t>PRIMARY KEY (</w:t>
        </w:r>
        <w:proofErr w:type="spellStart"/>
        <w:r>
          <w:t>ssn</w:t>
        </w:r>
      </w:ins>
      <w:proofErr w:type="spellEnd"/>
      <w:ins w:id="36" w:author="Vibrio H" w:date="2017-02-26T00:05:00Z">
        <w:r w:rsidR="009E6332">
          <w:t xml:space="preserve">, </w:t>
        </w:r>
        <w:proofErr w:type="spellStart"/>
        <w:r w:rsidR="009E6332">
          <w:t>pid</w:t>
        </w:r>
      </w:ins>
      <w:proofErr w:type="spellEnd"/>
      <w:ins w:id="37" w:author="Vibrio H" w:date="2017-02-25T15:21:00Z">
        <w:r>
          <w:t>)</w:t>
        </w:r>
      </w:ins>
      <w:ins w:id="38" w:author="Vibrio H" w:date="2017-02-25T15:22:00Z">
        <w:r>
          <w:t>,</w:t>
        </w:r>
      </w:ins>
    </w:p>
    <w:p w14:paraId="4DC5A6D5" w14:textId="58723D00" w:rsidR="002D75CB" w:rsidRDefault="002D75CB" w:rsidP="002D75CB">
      <w:pPr>
        <w:ind w:left="2160" w:firstLine="720"/>
        <w:rPr>
          <w:ins w:id="39" w:author="Vibrio H" w:date="2017-02-25T15:22:00Z"/>
        </w:rPr>
      </w:pPr>
      <w:ins w:id="40" w:author="Vibrio H" w:date="2017-02-25T15:22:00Z">
        <w:r>
          <w:t>FOREIGN KEY (</w:t>
        </w:r>
        <w:proofErr w:type="spellStart"/>
        <w:r>
          <w:t>ssn</w:t>
        </w:r>
        <w:proofErr w:type="spellEnd"/>
        <w:r>
          <w:t xml:space="preserve">) REFERENCES </w:t>
        </w:r>
        <w:r>
          <w:t>Owners</w:t>
        </w:r>
        <w:r>
          <w:t>,</w:t>
        </w:r>
      </w:ins>
    </w:p>
    <w:p w14:paraId="3730C3AC" w14:textId="329E0A87" w:rsidR="002D75CB" w:rsidRDefault="002D75CB" w:rsidP="002D75CB">
      <w:pPr>
        <w:ind w:left="2160" w:firstLine="720"/>
        <w:rPr>
          <w:ins w:id="41" w:author="Vibrio H" w:date="2017-02-25T15:21:00Z"/>
        </w:rPr>
        <w:pPrChange w:id="42" w:author="Vibrio H" w:date="2017-02-25T15:21:00Z">
          <w:pPr/>
        </w:pPrChange>
      </w:pPr>
      <w:ins w:id="43" w:author="Vibrio H" w:date="2017-02-25T15:22:00Z">
        <w:r>
          <w:t>FOREIGN KEY (</w:t>
        </w:r>
        <w:proofErr w:type="spellStart"/>
        <w:r>
          <w:t>pid</w:t>
        </w:r>
        <w:proofErr w:type="spellEnd"/>
        <w:r>
          <w:t>) REFERENCES Properties</w:t>
        </w:r>
      </w:ins>
      <w:ins w:id="44" w:author="Vibrio H" w:date="2017-02-25T15:21:00Z">
        <w:r>
          <w:tab/>
        </w:r>
        <w:r>
          <w:tab/>
          <w:t>)</w:t>
        </w:r>
      </w:ins>
    </w:p>
    <w:p w14:paraId="78DFBBA2" w14:textId="77777777" w:rsidR="00656328" w:rsidRDefault="00656328" w:rsidP="00656328"/>
    <w:p w14:paraId="4E84D719" w14:textId="0396B2C2" w:rsidR="00656328" w:rsidRDefault="00656328" w:rsidP="00656328">
      <w:r>
        <w:t>CREATE</w:t>
      </w:r>
      <w:r w:rsidR="00DF34AA">
        <w:t xml:space="preserve"> TABLE Properties (</w:t>
      </w:r>
      <w:r w:rsidR="00DF34AA">
        <w:tab/>
      </w:r>
      <w:proofErr w:type="spellStart"/>
      <w:r w:rsidR="00DF34AA">
        <w:t>pid</w:t>
      </w:r>
      <w:proofErr w:type="spellEnd"/>
      <w:r w:rsidR="00DF34AA">
        <w:tab/>
      </w:r>
      <w:r w:rsidR="00DF34AA">
        <w:tab/>
      </w:r>
      <w:proofErr w:type="gramStart"/>
      <w:r w:rsidR="00DF34AA">
        <w:t>CHAR(</w:t>
      </w:r>
      <w:proofErr w:type="gramEnd"/>
      <w:r w:rsidR="00DF34AA">
        <w:t>1</w:t>
      </w:r>
      <w:r w:rsidR="00CF415B">
        <w:t>0</w:t>
      </w:r>
      <w:r>
        <w:t>),</w:t>
      </w:r>
    </w:p>
    <w:p w14:paraId="593CB844" w14:textId="3622753B" w:rsidR="00656328" w:rsidRDefault="00656328" w:rsidP="00656328">
      <w:r>
        <w:tab/>
      </w:r>
      <w:r>
        <w:tab/>
      </w:r>
      <w:r>
        <w:tab/>
      </w:r>
      <w:r>
        <w:tab/>
        <w:t>zip</w:t>
      </w:r>
      <w:r>
        <w:tab/>
      </w:r>
      <w:r>
        <w:tab/>
        <w:t>CHAR(10),</w:t>
      </w:r>
    </w:p>
    <w:p w14:paraId="0975EEE9" w14:textId="0F4AE41D" w:rsidR="00656328" w:rsidRDefault="00656328" w:rsidP="00656328">
      <w:pPr>
        <w:ind w:left="2160" w:firstLine="720"/>
      </w:pPr>
      <w:r>
        <w:t>address</w:t>
      </w:r>
      <w:r>
        <w:tab/>
        <w:t>CHAR(30),</w:t>
      </w:r>
    </w:p>
    <w:p w14:paraId="471DE508" w14:textId="48565CE7" w:rsidR="00656328" w:rsidRDefault="00656328" w:rsidP="00656328">
      <w:pPr>
        <w:ind w:left="2160" w:firstLine="720"/>
      </w:pPr>
      <w:r>
        <w:t>bathroom</w:t>
      </w:r>
      <w:r>
        <w:tab/>
        <w:t>INTEGER,</w:t>
      </w:r>
    </w:p>
    <w:p w14:paraId="60E83C18" w14:textId="5FBDA2E3" w:rsidR="00656328" w:rsidRDefault="00656328" w:rsidP="00656328">
      <w:pPr>
        <w:ind w:left="2160" w:firstLine="720"/>
      </w:pPr>
      <w:r>
        <w:t>bedroom</w:t>
      </w:r>
      <w:r>
        <w:tab/>
        <w:t>INTEGER,</w:t>
      </w:r>
    </w:p>
    <w:p w14:paraId="1C540E84" w14:textId="35CEE9DE" w:rsidR="00656328" w:rsidRDefault="00656328" w:rsidP="00656328">
      <w:pPr>
        <w:ind w:left="2160" w:firstLine="720"/>
      </w:pPr>
      <w:proofErr w:type="spellStart"/>
      <w:r>
        <w:t>square_feet</w:t>
      </w:r>
      <w:proofErr w:type="spellEnd"/>
      <w:r>
        <w:tab/>
        <w:t>REAL,</w:t>
      </w:r>
    </w:p>
    <w:p w14:paraId="628224E9" w14:textId="37B50511" w:rsidR="00656328" w:rsidRDefault="00656328" w:rsidP="00656328">
      <w:pPr>
        <w:ind w:left="2160" w:firstLine="720"/>
        <w:rPr>
          <w:ins w:id="45" w:author="Vibrio H" w:date="2017-02-25T15:33:00Z"/>
        </w:rPr>
      </w:pPr>
      <w:proofErr w:type="spellStart"/>
      <w:r>
        <w:t>built_date</w:t>
      </w:r>
      <w:proofErr w:type="spellEnd"/>
      <w:r>
        <w:tab/>
        <w:t>DATE,</w:t>
      </w:r>
    </w:p>
    <w:p w14:paraId="623C1A93" w14:textId="2618EAC0" w:rsidR="00731818" w:rsidRDefault="00731818" w:rsidP="00656328">
      <w:pPr>
        <w:ind w:left="2160" w:firstLine="720"/>
      </w:pPr>
      <w:ins w:id="46" w:author="Vibrio H" w:date="2017-02-25T15:33:00Z">
        <w:r>
          <w:t>bid</w:t>
        </w:r>
        <w:r>
          <w:tab/>
        </w:r>
        <w:r>
          <w:tab/>
        </w:r>
        <w:proofErr w:type="gramStart"/>
        <w:r>
          <w:t>CHAR(</w:t>
        </w:r>
        <w:proofErr w:type="gramEnd"/>
        <w:r>
          <w:t>11),</w:t>
        </w:r>
        <w:r>
          <w:t xml:space="preserve"> NOT NULL</w:t>
        </w:r>
      </w:ins>
      <w:ins w:id="47" w:author="Vibrio H" w:date="2017-02-25T15:34:00Z">
        <w:r w:rsidR="00E24600">
          <w:t>,</w:t>
        </w:r>
      </w:ins>
    </w:p>
    <w:p w14:paraId="351A1853" w14:textId="63B7A068" w:rsidR="00E24600" w:rsidRDefault="00656328" w:rsidP="00656328">
      <w:pPr>
        <w:ind w:left="2160" w:firstLine="720"/>
        <w:rPr>
          <w:ins w:id="48" w:author="Vibrio H" w:date="2017-02-25T15:33:00Z"/>
        </w:rPr>
      </w:pPr>
      <w:r>
        <w:t>PRIMARY KEY (</w:t>
      </w:r>
      <w:proofErr w:type="spellStart"/>
      <w:r>
        <w:t>pid</w:t>
      </w:r>
      <w:proofErr w:type="spellEnd"/>
      <w:r>
        <w:t>)</w:t>
      </w:r>
      <w:ins w:id="49" w:author="Vibrio H" w:date="2017-02-25T15:34:00Z">
        <w:r w:rsidR="00E24600">
          <w:t>,</w:t>
        </w:r>
      </w:ins>
    </w:p>
    <w:p w14:paraId="0C5B0AD5" w14:textId="1DE9789E" w:rsidR="00656328" w:rsidRDefault="00E24600" w:rsidP="00656328">
      <w:pPr>
        <w:ind w:left="2160" w:firstLine="720"/>
      </w:pPr>
      <w:ins w:id="50" w:author="Vibrio H" w:date="2017-02-25T15:33:00Z">
        <w:r>
          <w:t>FOREIGN KEY (b</w:t>
        </w:r>
        <w:r>
          <w:t xml:space="preserve">id) REFERENCES </w:t>
        </w:r>
        <w:r>
          <w:t>Blocks</w:t>
        </w:r>
      </w:ins>
      <w:r w:rsidR="00656328">
        <w:tab/>
      </w:r>
      <w:r w:rsidR="00656328">
        <w:tab/>
        <w:t>)</w:t>
      </w:r>
    </w:p>
    <w:p w14:paraId="49AEDE18" w14:textId="77777777" w:rsidR="00656328" w:rsidRDefault="00656328" w:rsidP="00656328"/>
    <w:p w14:paraId="477F3801" w14:textId="7BDB71FA" w:rsidR="00150A2C" w:rsidRDefault="00150A2C" w:rsidP="00150A2C">
      <w:r>
        <w:t>CREATE TABLE Blocks (</w:t>
      </w:r>
      <w:r>
        <w:tab/>
        <w:t>bid</w:t>
      </w:r>
      <w:r>
        <w:tab/>
      </w:r>
      <w:r>
        <w:tab/>
        <w:t>CHAR(11),</w:t>
      </w:r>
    </w:p>
    <w:p w14:paraId="76945DBE" w14:textId="315A248B" w:rsidR="00150A2C" w:rsidRDefault="00150A2C" w:rsidP="00150A2C">
      <w:r>
        <w:tab/>
      </w:r>
      <w:r>
        <w:tab/>
      </w:r>
      <w:r>
        <w:tab/>
      </w:r>
      <w:r>
        <w:tab/>
        <w:t>waterfront</w:t>
      </w:r>
      <w:r>
        <w:tab/>
      </w:r>
      <w:r w:rsidR="0030087E">
        <w:t>BOOLEAN</w:t>
      </w:r>
      <w:r>
        <w:t>,</w:t>
      </w:r>
    </w:p>
    <w:p w14:paraId="34DD4AFE" w14:textId="7EA529D4" w:rsidR="00150A2C" w:rsidRDefault="00150A2C" w:rsidP="00150A2C">
      <w:r>
        <w:tab/>
      </w:r>
      <w:r>
        <w:tab/>
      </w:r>
      <w:r>
        <w:tab/>
      </w:r>
      <w:r>
        <w:tab/>
      </w:r>
      <w:r w:rsidR="0030087E">
        <w:t>bus</w:t>
      </w:r>
      <w:r w:rsidR="0030087E">
        <w:tab/>
      </w:r>
      <w:r>
        <w:tab/>
        <w:t>CHAR(</w:t>
      </w:r>
      <w:r w:rsidR="0030087E">
        <w:t>20</w:t>
      </w:r>
      <w:r>
        <w:t>),</w:t>
      </w:r>
    </w:p>
    <w:p w14:paraId="2892CD9D" w14:textId="174F23A9" w:rsidR="00150A2C" w:rsidRDefault="0030087E" w:rsidP="00150A2C">
      <w:pPr>
        <w:ind w:left="2160" w:firstLine="720"/>
      </w:pPr>
      <w:r>
        <w:t>subway</w:t>
      </w:r>
      <w:r w:rsidR="00150A2C">
        <w:tab/>
      </w:r>
      <w:proofErr w:type="gramStart"/>
      <w:r w:rsidR="00150A2C">
        <w:t>CHAR(</w:t>
      </w:r>
      <w:proofErr w:type="gramEnd"/>
      <w:r>
        <w:t>20</w:t>
      </w:r>
      <w:r w:rsidR="00150A2C">
        <w:t>),</w:t>
      </w:r>
    </w:p>
    <w:p w14:paraId="22E6C39F" w14:textId="74FE389E" w:rsidR="00150A2C" w:rsidRDefault="00150A2C" w:rsidP="00150A2C">
      <w:pPr>
        <w:ind w:left="2160" w:firstLine="720"/>
      </w:pPr>
      <w:r>
        <w:t>PRIMARY KEY (</w:t>
      </w:r>
      <w:r w:rsidR="0030087E">
        <w:t>bid</w:t>
      </w:r>
      <w:r>
        <w:t>)</w:t>
      </w:r>
      <w:r>
        <w:tab/>
      </w:r>
      <w:r>
        <w:tab/>
        <w:t>)</w:t>
      </w:r>
    </w:p>
    <w:p w14:paraId="6E657025" w14:textId="77777777" w:rsidR="0030087E" w:rsidRDefault="0030087E" w:rsidP="0030087E"/>
    <w:p w14:paraId="251367A4" w14:textId="77777777" w:rsidR="00381399" w:rsidRDefault="00381399" w:rsidP="00DF0AF5"/>
    <w:p w14:paraId="34B3589E" w14:textId="439A69AB" w:rsidR="002F4184" w:rsidRDefault="002F4184" w:rsidP="002F4184">
      <w:r>
        <w:t xml:space="preserve">CREATE TABLE </w:t>
      </w:r>
      <w:proofErr w:type="spellStart"/>
      <w:r>
        <w:t>School_Districts</w:t>
      </w:r>
      <w:proofErr w:type="spellEnd"/>
      <w:r>
        <w:t xml:space="preserve"> (</w:t>
      </w:r>
      <w:r>
        <w:tab/>
      </w:r>
      <w:proofErr w:type="spellStart"/>
      <w:r>
        <w:t>sid</w:t>
      </w:r>
      <w:proofErr w:type="spellEnd"/>
      <w:r>
        <w:tab/>
      </w:r>
      <w:r>
        <w:tab/>
      </w:r>
      <w:proofErr w:type="gramStart"/>
      <w:r>
        <w:t>CHAR(</w:t>
      </w:r>
      <w:proofErr w:type="gramEnd"/>
      <w:r>
        <w:t>30),</w:t>
      </w:r>
    </w:p>
    <w:p w14:paraId="5F5B7B57" w14:textId="4BDAAC46" w:rsidR="002F4184" w:rsidRDefault="002F4184" w:rsidP="002F4184">
      <w:r>
        <w:tab/>
      </w:r>
      <w:r>
        <w:tab/>
      </w:r>
      <w:r>
        <w:tab/>
      </w:r>
      <w:r>
        <w:tab/>
      </w:r>
      <w:r>
        <w:tab/>
        <w:t>primary</w:t>
      </w:r>
      <w:r>
        <w:tab/>
        <w:t>CHAR(30),</w:t>
      </w:r>
    </w:p>
    <w:p w14:paraId="53979F8E" w14:textId="35436FCD" w:rsidR="002F4184" w:rsidRDefault="002F4184" w:rsidP="002F4184">
      <w:r>
        <w:tab/>
      </w:r>
      <w:r>
        <w:tab/>
      </w:r>
      <w:r>
        <w:tab/>
      </w:r>
      <w:r>
        <w:tab/>
      </w:r>
      <w:r>
        <w:tab/>
        <w:t>middle</w:t>
      </w:r>
      <w:r>
        <w:tab/>
      </w:r>
      <w:r>
        <w:tab/>
        <w:t>CHAR(30),</w:t>
      </w:r>
    </w:p>
    <w:p w14:paraId="7AD0FA73" w14:textId="5C83EAFC" w:rsidR="002F4184" w:rsidRDefault="002F4184" w:rsidP="002F4184">
      <w:pPr>
        <w:ind w:left="2880" w:firstLine="720"/>
        <w:rPr>
          <w:ins w:id="51" w:author="Vibrio H" w:date="2017-02-25T15:34:00Z"/>
        </w:rPr>
      </w:pPr>
      <w:r>
        <w:t>high</w:t>
      </w:r>
      <w:r>
        <w:tab/>
      </w:r>
      <w:r>
        <w:tab/>
      </w:r>
      <w:proofErr w:type="gramStart"/>
      <w:r>
        <w:t>CHAR(</w:t>
      </w:r>
      <w:proofErr w:type="gramEnd"/>
      <w:r>
        <w:t>30),</w:t>
      </w:r>
    </w:p>
    <w:p w14:paraId="24F2A0FE" w14:textId="599C7EC1" w:rsidR="00E24600" w:rsidRDefault="00E24600" w:rsidP="00E24600">
      <w:pPr>
        <w:ind w:left="2880" w:firstLine="720"/>
      </w:pPr>
      <w:ins w:id="52" w:author="Vibrio H" w:date="2017-02-25T15:34:00Z">
        <w:r>
          <w:t>bid</w:t>
        </w:r>
        <w:r>
          <w:tab/>
        </w:r>
        <w:r>
          <w:tab/>
        </w:r>
        <w:proofErr w:type="gramStart"/>
        <w:r>
          <w:t>CHAR(</w:t>
        </w:r>
        <w:proofErr w:type="gramEnd"/>
        <w:r>
          <w:t>11), NOT NULL,</w:t>
        </w:r>
      </w:ins>
    </w:p>
    <w:p w14:paraId="16919E02" w14:textId="77777777" w:rsidR="00E24600" w:rsidRDefault="002F4184" w:rsidP="002F4184">
      <w:pPr>
        <w:ind w:left="2880" w:firstLine="720"/>
        <w:rPr>
          <w:ins w:id="53" w:author="Vibrio H" w:date="2017-02-25T15:34:00Z"/>
        </w:rPr>
      </w:pPr>
      <w:r>
        <w:t>PRIMARY KEY (</w:t>
      </w:r>
      <w:proofErr w:type="spellStart"/>
      <w:r w:rsidR="00D55DE1">
        <w:t>sid</w:t>
      </w:r>
      <w:proofErr w:type="spellEnd"/>
      <w:r>
        <w:t>)</w:t>
      </w:r>
      <w:ins w:id="54" w:author="Vibrio H" w:date="2017-02-25T15:34:00Z">
        <w:r w:rsidR="00E24600">
          <w:t>,</w:t>
        </w:r>
      </w:ins>
    </w:p>
    <w:p w14:paraId="3E251540" w14:textId="4C8268B6" w:rsidR="002F4184" w:rsidRDefault="00E24600" w:rsidP="002F4184">
      <w:pPr>
        <w:ind w:left="2880" w:firstLine="720"/>
      </w:pPr>
      <w:ins w:id="55" w:author="Vibrio H" w:date="2017-02-25T15:34:00Z">
        <w:r>
          <w:t>FOREIGN KEY (bid) REFERENCES Blocks</w:t>
        </w:r>
      </w:ins>
      <w:r w:rsidR="002F4184">
        <w:tab/>
      </w:r>
      <w:r w:rsidR="002F4184">
        <w:tab/>
        <w:t>)</w:t>
      </w:r>
    </w:p>
    <w:p w14:paraId="0E06C4AA" w14:textId="77777777" w:rsidR="002F4184" w:rsidRDefault="002F4184" w:rsidP="00DF0AF5"/>
    <w:p w14:paraId="53E8E4C8" w14:textId="1928EC83" w:rsidR="00812375" w:rsidRDefault="00812375" w:rsidP="00812375">
      <w:pPr>
        <w:autoSpaceDE w:val="0"/>
        <w:autoSpaceDN w:val="0"/>
        <w:adjustRightInd w:val="0"/>
        <w:spacing w:line="440" w:lineRule="atLeast"/>
        <w:rPr>
          <w:rFonts w:ascii="Times New Roman" w:hAnsi="Times New Roman" w:cs="Times New Roman"/>
          <w:b/>
          <w:color w:val="000000"/>
          <w:sz w:val="32"/>
          <w:szCs w:val="32"/>
        </w:rPr>
      </w:pPr>
      <w:r>
        <w:rPr>
          <w:rFonts w:ascii="Times New Roman" w:hAnsi="Times New Roman" w:cs="Times New Roman"/>
          <w:b/>
          <w:color w:val="000000"/>
          <w:sz w:val="32"/>
          <w:szCs w:val="32"/>
        </w:rPr>
        <w:t>Part 3 Choice:</w:t>
      </w:r>
    </w:p>
    <w:p w14:paraId="28C3673E" w14:textId="7E8302A6" w:rsidR="00222882" w:rsidRPr="00222882" w:rsidRDefault="00C01FE6" w:rsidP="00222882">
      <w:pPr>
        <w:autoSpaceDE w:val="0"/>
        <w:autoSpaceDN w:val="0"/>
        <w:adjustRightInd w:val="0"/>
        <w:spacing w:line="440" w:lineRule="atLeast"/>
      </w:pPr>
      <w:r w:rsidRPr="00C01FE6">
        <w:t>Web Front-End Option</w:t>
      </w:r>
      <w:r w:rsidR="00222882">
        <w:t xml:space="preserve"> (</w:t>
      </w:r>
      <w:r w:rsidR="00222882" w:rsidRPr="00222882">
        <w:t>Option 3.a</w:t>
      </w:r>
      <w:r w:rsidR="00222882">
        <w:t>).</w:t>
      </w:r>
    </w:p>
    <w:p w14:paraId="554CBC99" w14:textId="156761B6" w:rsidR="00C01FE6" w:rsidRPr="00C01FE6" w:rsidRDefault="00C01FE6" w:rsidP="00C01FE6">
      <w:pPr>
        <w:autoSpaceDE w:val="0"/>
        <w:autoSpaceDN w:val="0"/>
        <w:adjustRightInd w:val="0"/>
        <w:spacing w:line="440" w:lineRule="atLeast"/>
      </w:pPr>
    </w:p>
    <w:p w14:paraId="18CD5B01" w14:textId="77777777" w:rsidR="00812375" w:rsidRPr="00812375" w:rsidRDefault="00812375" w:rsidP="00812375">
      <w:pPr>
        <w:autoSpaceDE w:val="0"/>
        <w:autoSpaceDN w:val="0"/>
        <w:adjustRightInd w:val="0"/>
        <w:spacing w:line="440" w:lineRule="atLeast"/>
        <w:rPr>
          <w:rFonts w:ascii="Times New Roman" w:hAnsi="Times New Roman" w:cs="Times New Roman"/>
          <w:b/>
          <w:color w:val="000000"/>
          <w:sz w:val="32"/>
          <w:szCs w:val="32"/>
        </w:rPr>
      </w:pPr>
    </w:p>
    <w:sectPr w:rsidR="00812375" w:rsidRPr="00812375" w:rsidSect="0085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018DF"/>
    <w:multiLevelType w:val="hybridMultilevel"/>
    <w:tmpl w:val="79A2A3C6"/>
    <w:lvl w:ilvl="0" w:tplc="FE9A0C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brio H">
    <w15:presenceInfo w15:providerId="Windows Live" w15:userId="20fb9b9e455b1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C6"/>
    <w:rsid w:val="00040DC6"/>
    <w:rsid w:val="00150A2C"/>
    <w:rsid w:val="001B4BFC"/>
    <w:rsid w:val="00222882"/>
    <w:rsid w:val="002D3465"/>
    <w:rsid w:val="002D75CB"/>
    <w:rsid w:val="002F01E6"/>
    <w:rsid w:val="002F4184"/>
    <w:rsid w:val="0030087E"/>
    <w:rsid w:val="00381399"/>
    <w:rsid w:val="004833DB"/>
    <w:rsid w:val="004A238F"/>
    <w:rsid w:val="004B49C6"/>
    <w:rsid w:val="004D14EB"/>
    <w:rsid w:val="00564940"/>
    <w:rsid w:val="00581ACB"/>
    <w:rsid w:val="00656328"/>
    <w:rsid w:val="00722F91"/>
    <w:rsid w:val="00731818"/>
    <w:rsid w:val="00765147"/>
    <w:rsid w:val="00766B86"/>
    <w:rsid w:val="00783B61"/>
    <w:rsid w:val="00812375"/>
    <w:rsid w:val="0085164B"/>
    <w:rsid w:val="008A2CAE"/>
    <w:rsid w:val="008D73C8"/>
    <w:rsid w:val="00944D03"/>
    <w:rsid w:val="0096264B"/>
    <w:rsid w:val="00997F61"/>
    <w:rsid w:val="009E6332"/>
    <w:rsid w:val="00A2000D"/>
    <w:rsid w:val="00A51F80"/>
    <w:rsid w:val="00A77007"/>
    <w:rsid w:val="00AF3CE0"/>
    <w:rsid w:val="00B41FD7"/>
    <w:rsid w:val="00BA30F9"/>
    <w:rsid w:val="00BA3418"/>
    <w:rsid w:val="00BC465D"/>
    <w:rsid w:val="00C01FE6"/>
    <w:rsid w:val="00C242E1"/>
    <w:rsid w:val="00C54555"/>
    <w:rsid w:val="00CF05A2"/>
    <w:rsid w:val="00CF415B"/>
    <w:rsid w:val="00D55815"/>
    <w:rsid w:val="00D55DE1"/>
    <w:rsid w:val="00DA36B0"/>
    <w:rsid w:val="00DF0AF5"/>
    <w:rsid w:val="00DF34AA"/>
    <w:rsid w:val="00E24600"/>
    <w:rsid w:val="00E978D6"/>
    <w:rsid w:val="00FC67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2326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4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4AA"/>
    <w:rPr>
      <w:rFonts w:ascii="Lucida Grande" w:hAnsi="Lucida Grande" w:cs="Lucida Grande"/>
      <w:sz w:val="18"/>
      <w:szCs w:val="18"/>
    </w:rPr>
  </w:style>
  <w:style w:type="paragraph" w:styleId="ListParagraph">
    <w:name w:val="List Paragraph"/>
    <w:basedOn w:val="Normal"/>
    <w:uiPriority w:val="34"/>
    <w:qFormat/>
    <w:rsid w:val="00812375"/>
    <w:pPr>
      <w:widowControl w:val="0"/>
      <w:ind w:firstLineChars="200" w:firstLine="420"/>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251865935">
      <w:bodyDiv w:val="1"/>
      <w:marLeft w:val="0"/>
      <w:marRight w:val="0"/>
      <w:marTop w:val="0"/>
      <w:marBottom w:val="0"/>
      <w:divBdr>
        <w:top w:val="none" w:sz="0" w:space="0" w:color="auto"/>
        <w:left w:val="none" w:sz="0" w:space="0" w:color="auto"/>
        <w:bottom w:val="none" w:sz="0" w:space="0" w:color="auto"/>
        <w:right w:val="none" w:sz="0" w:space="0" w:color="auto"/>
      </w:divBdr>
    </w:div>
    <w:div w:id="1242375787">
      <w:bodyDiv w:val="1"/>
      <w:marLeft w:val="0"/>
      <w:marRight w:val="0"/>
      <w:marTop w:val="0"/>
      <w:marBottom w:val="0"/>
      <w:divBdr>
        <w:top w:val="none" w:sz="0" w:space="0" w:color="auto"/>
        <w:left w:val="none" w:sz="0" w:space="0" w:color="auto"/>
        <w:bottom w:val="none" w:sz="0" w:space="0" w:color="auto"/>
        <w:right w:val="none" w:sz="0" w:space="0" w:color="auto"/>
      </w:divBdr>
    </w:div>
    <w:div w:id="1743599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579</Words>
  <Characters>3305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Vibrio H</dc:creator>
  <cp:keywords/>
  <dc:description/>
  <cp:lastModifiedBy>Vibrio H</cp:lastModifiedBy>
  <cp:revision>5</cp:revision>
  <dcterms:created xsi:type="dcterms:W3CDTF">2017-02-05T23:47:00Z</dcterms:created>
  <dcterms:modified xsi:type="dcterms:W3CDTF">2017-02-26T06:09:00Z</dcterms:modified>
</cp:coreProperties>
</file>